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40" w:lineRule="auto"/>
            <w:jc w:val="center"/>
            <w:rPr>
              <w:b w:val="0"/>
              <w:color w:val="00000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40" w:lineRule="auto"/>
            <w:jc w:val="center"/>
            <w:rPr>
              <w:b w:val="0"/>
              <w:color w:val="00000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40" w:lineRule="auto"/>
            <w:jc w:val="center"/>
            <w:rPr>
              <w:b w:val="0"/>
              <w:color w:val="00000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jc w:val="center"/>
            <w:rPr>
              <w:b w:val="0"/>
              <w:color w:val="00000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="240" w:lineRule="auto"/>
            <w:jc w:val="right"/>
            <w:rPr>
              <w:b w:val="0"/>
              <w:color w:val="000000"/>
              <w:sz w:val="48"/>
              <w:szCs w:val="4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48"/>
              <w:szCs w:val="48"/>
              <w:vertAlign w:val="baseline"/>
              <w:rtl w:val="0"/>
            </w:rPr>
            <w:t xml:space="preserve">Acta de Constitución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="240" w:lineRule="auto"/>
            <w:jc w:val="right"/>
            <w:rPr>
              <w:b w:val="0"/>
              <w:color w:val="000000"/>
              <w:sz w:val="48"/>
              <w:szCs w:val="4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48"/>
              <w:szCs w:val="48"/>
              <w:vertAlign w:val="baseline"/>
              <w:rtl w:val="0"/>
            </w:rPr>
            <w:t xml:space="preserve">Del Proyecto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="240" w:lineRule="auto"/>
            <w:jc w:val="right"/>
            <w:rPr>
              <w:b w:val="0"/>
              <w:i w:val="0"/>
              <w:color w:val="2e74b5"/>
              <w:sz w:val="36"/>
              <w:szCs w:val="36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2e74b5"/>
              <w:sz w:val="36"/>
              <w:szCs w:val="36"/>
              <w:vertAlign w:val="baseline"/>
              <w:rtl w:val="0"/>
            </w:rPr>
            <w:t xml:space="preserve">Control de acceso al laboratorio de  micro-controladores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="240" w:lineRule="auto"/>
            <w:jc w:val="right"/>
            <w:rPr>
              <w:b w:val="0"/>
              <w:i w:val="0"/>
              <w:color w:val="2e74b5"/>
              <w:sz w:val="36"/>
              <w:szCs w:val="36"/>
              <w:vertAlign w:val="baseline"/>
            </w:rPr>
          </w:pPr>
          <w:r w:rsidDel="00000000" w:rsidR="00000000" w:rsidRPr="00000000">
            <w:rPr>
              <w:b w:val="1"/>
              <w:i w:val="1"/>
              <w:sz w:val="36"/>
              <w:szCs w:val="36"/>
              <w:vertAlign w:val="baseline"/>
              <w:rtl w:val="0"/>
            </w:rPr>
            <w:t xml:space="preserve">Fecha:</w:t>
          </w:r>
          <w:r w:rsidDel="00000000" w:rsidR="00000000" w:rsidRPr="00000000">
            <w:rPr>
              <w:b w:val="1"/>
              <w:i w:val="1"/>
              <w:color w:val="365f91"/>
              <w:sz w:val="36"/>
              <w:szCs w:val="36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b w:val="1"/>
              <w:i w:val="1"/>
              <w:color w:val="2e74b5"/>
              <w:sz w:val="36"/>
              <w:szCs w:val="36"/>
              <w:vertAlign w:val="baseline"/>
              <w:rtl w:val="0"/>
            </w:rPr>
            <w:t xml:space="preserve">05/03/2019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0" w:line="240" w:lineRule="auto"/>
            <w:jc w:val="right"/>
            <w:rPr>
              <w:b w:val="0"/>
              <w:i w:val="0"/>
              <w:color w:val="2e74b5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="240" w:lineRule="auto"/>
            <w:jc w:val="center"/>
            <w:rPr>
              <w:b w:val="0"/>
              <w:color w:val="2e74b5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4"/>
        <w:gridCol w:w="3385"/>
        <w:gridCol w:w="1283"/>
        <w:gridCol w:w="2066"/>
        <w:tblGridChange w:id="0">
          <w:tblGrid>
            <w:gridCol w:w="2244"/>
            <w:gridCol w:w="3385"/>
            <w:gridCol w:w="1283"/>
            <w:gridCol w:w="2066"/>
          </w:tblGrid>
        </w:tblGridChange>
      </w:tblGrid>
      <w:tr>
        <w:tc>
          <w:tcPr>
            <w:vAlign w:val="top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Archivo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Responsable(s)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Acta Constitutiva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Acta constitutiva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0.0.3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Samanta Castro Hernandez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after="0" w:line="240" w:lineRule="auto"/>
            <w:jc w:val="right"/>
            <w:rPr>
              <w:rFonts w:ascii="Calibri" w:cs="Calibri" w:eastAsia="Calibri" w:hAnsi="Calibri"/>
              <w:b w:val="0"/>
              <w:i w:val="0"/>
              <w:color w:val="365f9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after="0" w:line="240" w:lineRule="auto"/>
            <w:rPr>
              <w:b w:val="0"/>
              <w:color w:val="365f91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color w:val="365f91"/>
              <w:sz w:val="32"/>
              <w:szCs w:val="32"/>
              <w:vertAlign w:val="baseline"/>
              <w:rtl w:val="0"/>
            </w:rPr>
            <w:t xml:space="preserve">Tabla de contenido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51"/>
          </w:sdtPr>
          <w:sdtContent>
            <w:p w:rsidR="00000000" w:rsidDel="00000000" w:rsidP="00000000" w:rsidRDefault="00000000" w:rsidRPr="00000000" w14:paraId="00000034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Información del Proyecto</w:t>
                <w:tab/>
              </w:r>
              <w:r w:rsidDel="00000000" w:rsidR="00000000" w:rsidRPr="00000000">
                <w:fldChar w:fldCharType="begin"/>
                <w:instrText xml:space="preserve"> PAGEREF _heading=h.gjdgxs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2"/>
          </w:sdtPr>
          <w:sdtContent>
            <w:p w:rsidR="00000000" w:rsidDel="00000000" w:rsidP="00000000" w:rsidRDefault="00000000" w:rsidRPr="00000000" w14:paraId="00000035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220" w:right="0" w:hanging="22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Datos</w:t>
                <w:tab/>
              </w:r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3"/>
          </w:sdtPr>
          <w:sdtContent>
            <w:p w:rsidR="00000000" w:rsidDel="00000000" w:rsidP="00000000" w:rsidRDefault="00000000" w:rsidRPr="00000000" w14:paraId="00000036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220" w:right="0" w:hanging="22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Patrocinador / Patrocinadores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4"/>
          </w:sdtPr>
          <w:sdtContent>
            <w:p w:rsidR="00000000" w:rsidDel="00000000" w:rsidP="00000000" w:rsidRDefault="00000000" w:rsidRPr="00000000" w14:paraId="00000037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Propósito y Justificación del Proyecto</w:t>
                <w:tab/>
              </w:r>
              <w:r w:rsidDel="00000000" w:rsidR="00000000" w:rsidRPr="00000000">
                <w:fldChar w:fldCharType="begin"/>
                <w:instrText xml:space="preserve"> PAGEREF _heading=h.3znysh7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5"/>
          </w:sdtPr>
          <w:sdtContent>
            <w:p w:rsidR="00000000" w:rsidDel="00000000" w:rsidP="00000000" w:rsidRDefault="00000000" w:rsidRPr="00000000" w14:paraId="00000038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Descripción del Proyecto y Entregables</w:t>
                <w:tab/>
              </w:r>
              <w:r w:rsidDel="00000000" w:rsidR="00000000" w:rsidRPr="00000000">
                <w:fldChar w:fldCharType="begin"/>
                <w:instrText xml:space="preserve"> PAGEREF _heading=h.2et92p0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6"/>
          </w:sdtPr>
          <w:sdtContent>
            <w:p w:rsidR="00000000" w:rsidDel="00000000" w:rsidP="00000000" w:rsidRDefault="00000000" w:rsidRPr="00000000" w14:paraId="00000039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Requerimientos de alto nivel</w:t>
                <w:tab/>
              </w:r>
              <w:r w:rsidDel="00000000" w:rsidR="00000000" w:rsidRPr="00000000">
                <w:fldChar w:fldCharType="begin"/>
                <w:instrText xml:space="preserve"> PAGEREF _heading=h.tyjcwt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7"/>
          </w:sdtPr>
          <w:sdtContent>
            <w:p w:rsidR="00000000" w:rsidDel="00000000" w:rsidP="00000000" w:rsidRDefault="00000000" w:rsidRPr="00000000" w14:paraId="0000003A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220" w:right="0" w:hanging="22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Requerimientos del producto</w:t>
                <w:tab/>
              </w:r>
              <w:r w:rsidDel="00000000" w:rsidR="00000000" w:rsidRPr="00000000">
                <w:fldChar w:fldCharType="begin"/>
                <w:instrText xml:space="preserve"> PAGEREF _heading=h.3dy6vkm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8"/>
          </w:sdtPr>
          <w:sdtContent>
            <w:p w:rsidR="00000000" w:rsidDel="00000000" w:rsidP="00000000" w:rsidRDefault="00000000" w:rsidRPr="00000000" w14:paraId="0000003B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220" w:right="0" w:hanging="22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Requerimientos del proyecto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_heading=h.1t3h5sf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9"/>
          </w:sdtPr>
          <w:sdtContent>
            <w:p w:rsidR="00000000" w:rsidDel="00000000" w:rsidP="00000000" w:rsidRDefault="00000000" w:rsidRPr="00000000" w14:paraId="0000003C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Objetivos</w:t>
                <w:tab/>
              </w:r>
              <w:r w:rsidDel="00000000" w:rsidR="00000000" w:rsidRPr="00000000">
                <w:fldChar w:fldCharType="begin"/>
                <w:instrText xml:space="preserve"> PAGEREF _heading=h.4d34og8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0"/>
          </w:sdtPr>
          <w:sdtContent>
            <w:p w:rsidR="00000000" w:rsidDel="00000000" w:rsidP="00000000" w:rsidRDefault="00000000" w:rsidRPr="00000000" w14:paraId="0000003D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Premisas y Restricciones</w:t>
                <w:tab/>
              </w:r>
              <w:r w:rsidDel="00000000" w:rsidR="00000000" w:rsidRPr="00000000">
                <w:fldChar w:fldCharType="begin"/>
                <w:instrText xml:space="preserve"> PAGEREF _heading=h.2s8eyo1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5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1"/>
          </w:sdtPr>
          <w:sdtContent>
            <w:p w:rsidR="00000000" w:rsidDel="00000000" w:rsidP="00000000" w:rsidRDefault="00000000" w:rsidRPr="00000000" w14:paraId="0000003E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Riesgos iniciales de alto nivel</w:t>
                <w:tab/>
              </w:r>
              <w:r w:rsidDel="00000000" w:rsidR="00000000" w:rsidRPr="00000000">
                <w:fldChar w:fldCharType="begin"/>
                <w:instrText xml:space="preserve"> PAGEREF _heading=h.17dp8vu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5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2"/>
          </w:sdtPr>
          <w:sdtContent>
            <w:p w:rsidR="00000000" w:rsidDel="00000000" w:rsidP="00000000" w:rsidRDefault="00000000" w:rsidRPr="00000000" w14:paraId="0000003F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Cronograma de hitos principales</w:t>
                <w:tab/>
              </w:r>
              <w:r w:rsidDel="00000000" w:rsidR="00000000" w:rsidRPr="00000000">
                <w:fldChar w:fldCharType="begin"/>
                <w:instrText xml:space="preserve"> PAGEREF _heading=h.3rdcrjn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5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3"/>
          </w:sdtPr>
          <w:sdtContent>
            <w:p w:rsidR="00000000" w:rsidDel="00000000" w:rsidP="00000000" w:rsidRDefault="00000000" w:rsidRPr="00000000" w14:paraId="00000040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Presupuesto estimado</w:t>
                <w:tab/>
              </w:r>
              <w:r w:rsidDel="00000000" w:rsidR="00000000" w:rsidRPr="00000000">
                <w:fldChar w:fldCharType="begin"/>
                <w:instrText xml:space="preserve"> PAGEREF _heading=h.26in1rg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5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4"/>
          </w:sdtPr>
          <w:sdtContent>
            <w:p w:rsidR="00000000" w:rsidDel="00000000" w:rsidP="00000000" w:rsidRDefault="00000000" w:rsidRPr="00000000" w14:paraId="00000041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Lista de Interesados (stakeholders)</w:t>
                <w:tab/>
              </w:r>
              <w:r w:rsidDel="00000000" w:rsidR="00000000" w:rsidRPr="00000000">
                <w:fldChar w:fldCharType="begin"/>
                <w:instrText xml:space="preserve"> PAGEREF _heading=h.lnxbz9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5"/>
          </w:sdtPr>
          <w:sdtContent>
            <w:p w:rsidR="00000000" w:rsidDel="00000000" w:rsidP="00000000" w:rsidRDefault="00000000" w:rsidRPr="00000000" w14:paraId="00000042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Requisitos de aprobación del proyecto</w:t>
                <w:tab/>
              </w:r>
              <w:r w:rsidDel="00000000" w:rsidR="00000000" w:rsidRPr="00000000">
                <w:fldChar w:fldCharType="begin"/>
                <w:instrText xml:space="preserve"> PAGEREF _heading=h.35nkun2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6"/>
          </w:sdtPr>
          <w:sdtContent>
            <w:p w:rsidR="00000000" w:rsidDel="00000000" w:rsidP="00000000" w:rsidRDefault="00000000" w:rsidRPr="00000000" w14:paraId="00000043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Asignación del Gerente de Proyecto y nivel de autoridad</w:t>
                <w:tab/>
              </w:r>
              <w:r w:rsidDel="00000000" w:rsidR="00000000" w:rsidRPr="00000000">
                <w:fldChar w:fldCharType="begin"/>
                <w:instrText xml:space="preserve"> PAGEREF _heading=h.1ksv4uv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7"/>
          </w:sdtPr>
          <w:sdtContent>
            <w:p w:rsidR="00000000" w:rsidDel="00000000" w:rsidP="00000000" w:rsidRDefault="00000000" w:rsidRPr="00000000" w14:paraId="00000044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220" w:right="0" w:hanging="22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Gerente de Proyecto</w:t>
                <w:tab/>
              </w:r>
              <w:r w:rsidDel="00000000" w:rsidR="00000000" w:rsidRPr="00000000">
                <w:fldChar w:fldCharType="begin"/>
                <w:instrText xml:space="preserve"> PAGEREF _heading=h.44sinio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8"/>
          </w:sdtPr>
          <w:sdtContent>
            <w:p w:rsidR="00000000" w:rsidDel="00000000" w:rsidP="00000000" w:rsidRDefault="00000000" w:rsidRPr="00000000" w14:paraId="00000045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220" w:right="0" w:hanging="22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Niveles de autoridad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_heading=h.2jxsxqh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9"/>
          </w:sdtPr>
          <w:sdtContent>
            <w:p w:rsidR="00000000" w:rsidDel="00000000" w:rsidP="00000000" w:rsidRDefault="00000000" w:rsidRPr="00000000" w14:paraId="00000046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Personal y recursos preasignados</w:t>
                <w:tab/>
              </w:r>
              <w:r w:rsidDel="00000000" w:rsidR="00000000" w:rsidRPr="00000000">
                <w:fldChar w:fldCharType="begin"/>
                <w:instrText xml:space="preserve"> PAGEREF _heading=h.z337ya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7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0"/>
          </w:sdtPr>
          <w:sdtContent>
            <w:p w:rsidR="00000000" w:rsidDel="00000000" w:rsidP="00000000" w:rsidRDefault="00000000" w:rsidRPr="00000000" w14:paraId="00000047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Aprobaciones</w:t>
                <w:tab/>
              </w:r>
              <w:r w:rsidDel="00000000" w:rsidR="00000000" w:rsidRPr="00000000">
                <w:fldChar w:fldCharType="begin"/>
                <w:instrText xml:space="preserve"> PAGEREF _heading=h.3j2qqm3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7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spacing w:after="0" w:line="240" w:lineRule="auto"/>
            <w:rPr>
              <w:b w:val="0"/>
              <w:color w:val="365f91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Información del Proyecto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</w:r>
        </w:p>
      </w:sdtContent>
    </w:sdt>
    <w:tbl>
      <w:tblPr>
        <w:tblStyle w:val="Table2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Empresa / Organización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ITSZO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Proyecto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Control de acceso  al laboratorio de  Microcontroladores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Fecha de preparación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06-marzo-2019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Cliente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Saúl  Román Barraza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Patrocinador principal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Saúl  Román Barraza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Gerente de Proyecto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Samanta Castro Hernández</w:t>
                </w:r>
              </w:p>
            </w:sdtContent>
          </w:sdt>
        </w:tc>
      </w:tr>
    </w:tbl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</w:r>
        </w:p>
      </w:sdtContent>
    </w:sdt>
    <w:tbl>
      <w:tblPr>
        <w:tblStyle w:val="Table3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Cargo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Departamento / División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Rama ejecutiva (Vicepresidencia)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Saúl Román Barraza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Jefe de carre</w:t>
                </w:r>
                <w:sdt>
                  <w:sdtPr>
                    <w:tag w:val="goog_rdk_96"/>
                  </w:sdtPr>
                  <w:sdtContent>
                    <w:del w:author="Ericka Jazmín Robles Gómez" w:id="0" w:date="2019-05-24T14:56:07Z">
                      <w:r w:rsidDel="00000000" w:rsidR="00000000" w:rsidRPr="00000000">
                        <w:rPr>
                          <w:b w:val="1"/>
                          <w:color w:val="000000"/>
                          <w:vertAlign w:val="baseline"/>
                          <w:rtl w:val="0"/>
                        </w:rPr>
                        <w:delText xml:space="preserve">a</w:delText>
                      </w:r>
                    </w:del>
                  </w:sdtContent>
                </w:sdt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ra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Academia de  ingeniería en sistemas computacionales e informática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3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División Académica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4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5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6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7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4"/>
      </w:sdtPr>
      <w:sdtContent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3znysh7" w:id="3"/>
          <w:bookmarkEnd w:id="3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Objetivo y Justificación del Proyecto</w:t>
          </w:r>
        </w:p>
      </w:sdtContent>
    </w:sdt>
    <w:tbl>
      <w:tblPr>
        <w:tblStyle w:val="Table4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9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A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El laboratorio de microcontroladores   que se encuentra en el ITSZO   tiene uno de los problemas más frecuentes en los laboratorios debido a que se desconoce  los registros de entrada y salida de los docentes y de los alumnos que  ingresan  además de que se desconoce el propósito de ingreso a dicho laboratorio  ya que algunas veces son requisitos de la materia, </w:t>
                </w:r>
                <w:sdt>
                  <w:sdtPr>
                    <w:tag w:val="goog_rdk_106"/>
                  </w:sdtPr>
                  <w:sdtContent>
                    <w:ins w:author="Ericka Jazmín Robles Gómez" w:id="1" w:date="2019-05-24T14:56:44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prácticas</w:t>
                      </w:r>
                    </w:ins>
                  </w:sdtContent>
                </w:sdt>
                <w:sdt>
                  <w:sdtPr>
                    <w:tag w:val="goog_rdk_107"/>
                  </w:sdtPr>
                  <w:sdtContent>
                    <w:del w:author="Ericka Jazmín Robles Gómez" w:id="1" w:date="2019-05-24T14:56:44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practicas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o consultas.</w:t>
                </w:r>
              </w:p>
            </w:sdtContent>
          </w:sdt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B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C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El objetivo de este proyecto es crear un control de acceso de microcontroladores para registrar la entrada de los docentes y alumnos al laboratorio de Microcontroladores, también para ver las actividades que se realizaran (practicas, consulta o clase) </w:t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6D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6E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6F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Con este sistema se espera recaudar más información sobre el acceso  de entrada y salida  en el laboratorio de microcontroladores,  también para saber  con qué propósito es la entrada ya que puede ser  clases, </w:t>
                </w:r>
                <w:sdt>
                  <w:sdtPr>
                    <w:tag w:val="goog_rdk_113"/>
                  </w:sdtPr>
                  <w:sdtContent>
                    <w:ins w:author="Ericka Jazmín Robles Gómez" w:id="2" w:date="2019-05-24T14:57:13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prácticas</w:t>
                      </w:r>
                    </w:ins>
                  </w:sdtContent>
                </w:sdt>
                <w:sdt>
                  <w:sdtPr>
                    <w:tag w:val="goog_rdk_114"/>
                  </w:sdtPr>
                  <w:sdtContent>
                    <w:del w:author="Ericka Jazmín Robles Gómez" w:id="2" w:date="2019-05-24T14:57:13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practicas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o consultas</w:t>
                </w:r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0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1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8"/>
      </w:sdtPr>
      <w:sdtContent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2et92p0" w:id="4"/>
          <w:bookmarkEnd w:id="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</w:r>
        </w:p>
      </w:sdtContent>
    </w:sdt>
    <w:tbl>
      <w:tblPr>
        <w:tblStyle w:val="Table5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74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El sistema que se elaborar</w:t>
                </w:r>
                <w:sdt>
                  <w:sdtPr>
                    <w:tag w:val="goog_rdk_120"/>
                  </w:sdtPr>
                  <w:sdtContent>
                    <w:ins w:author="Ericka Jazmín Robles Gómez" w:id="3" w:date="2019-05-24T14:57:22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á</w:t>
                      </w:r>
                    </w:ins>
                  </w:sdtContent>
                </w:sdt>
                <w:sdt>
                  <w:sdtPr>
                    <w:tag w:val="goog_rdk_121"/>
                  </w:sdtPr>
                  <w:sdtContent>
                    <w:del w:author="Ericka Jazmín Robles Gómez" w:id="3" w:date="2019-05-24T14:57:22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a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 tiene como objetivo </w:t>
                </w:r>
                <w:sdt>
                  <w:sdtPr>
                    <w:tag w:val="goog_rdk_122"/>
                  </w:sdtPr>
                  <w:sdtContent>
                    <w:ins w:author="Ericka Jazmín Robles Gómez" w:id="4" w:date="2019-05-24T14:57:27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implementarse</w:t>
                      </w:r>
                    </w:ins>
                  </w:sdtContent>
                </w:sdt>
                <w:sdt>
                  <w:sdtPr>
                    <w:tag w:val="goog_rdk_123"/>
                  </w:sdtPr>
                  <w:sdtContent>
                    <w:del w:author="Ericka Jazmín Robles Gómez" w:id="4" w:date="2019-05-24T14:57:27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implementase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en el laboratorio de microcontroladores  con ayuda de la tecnología  de Rasperry   y  ar</w:t>
                </w:r>
                <w:sdt>
                  <w:sdtPr>
                    <w:tag w:val="goog_rdk_124"/>
                  </w:sdtPr>
                  <w:sdtContent>
                    <w:ins w:author="Ericka Jazmín Robles Gómez" w:id="5" w:date="2019-05-24T14:57:40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d</w:t>
                      </w:r>
                    </w:ins>
                  </w:sdtContent>
                </w:sdt>
                <w:sdt>
                  <w:sdtPr>
                    <w:tag w:val="goog_rdk_125"/>
                  </w:sdtPr>
                  <w:sdtContent>
                    <w:del w:author="Ericka Jazmín Robles Gómez" w:id="5" w:date="2019-05-24T14:57:40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r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uino que se conectara con un módulo RFID  para registrar las entradas y salidas de los docentes  contra con una pantalla táctil   con la que ingresar</w:t>
                </w:r>
                <w:sdt>
                  <w:sdtPr>
                    <w:tag w:val="goog_rdk_126"/>
                  </w:sdtPr>
                  <w:sdtContent>
                    <w:ins w:author="Ericka Jazmín Robles Gómez" w:id="6" w:date="2019-05-24T14:57:53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án</w:t>
                      </w:r>
                    </w:ins>
                  </w:sdtContent>
                </w:sdt>
                <w:sdt>
                  <w:sdtPr>
                    <w:tag w:val="goog_rdk_127"/>
                  </w:sdtPr>
                  <w:sdtContent>
                    <w:del w:author="Ericka Jazmín Robles Gómez" w:id="6" w:date="2019-05-24T14:57:53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an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 con el número de materia, grupo con el ingresara  como también especificar</w:t>
                </w:r>
                <w:sdt>
                  <w:sdtPr>
                    <w:tag w:val="goog_rdk_128"/>
                  </w:sdtPr>
                  <w:sdtContent>
                    <w:ins w:author="Ericka Jazmín Robles Gómez" w:id="7" w:date="2019-05-24T14:58:14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á</w:t>
                      </w:r>
                    </w:ins>
                  </w:sdtContent>
                </w:sdt>
                <w:sdt>
                  <w:sdtPr>
                    <w:tag w:val="goog_rdk_129"/>
                  </w:sdtPr>
                  <w:sdtContent>
                    <w:del w:author="Ericka Jazmín Robles Gómez" w:id="7" w:date="2019-05-24T14:58:14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a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   si es práctica, consulta o materia</w:t>
                </w:r>
              </w:p>
            </w:sdtContent>
          </w:sdt>
          <w:sdt>
            <w:sdtPr>
              <w:tag w:val="goog_rdk_131"/>
            </w:sdtPr>
            <w:sdtContent>
              <w:p w:rsidR="00000000" w:rsidDel="00000000" w:rsidP="00000000" w:rsidRDefault="00000000" w:rsidRPr="00000000" w14:paraId="00000075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2"/>
            </w:sdtPr>
            <w:sdtContent>
              <w:p w:rsidR="00000000" w:rsidDel="00000000" w:rsidP="00000000" w:rsidRDefault="00000000" w:rsidRPr="00000000" w14:paraId="00000076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3"/>
            </w:sdtPr>
            <w:sdtContent>
              <w:p w:rsidR="00000000" w:rsidDel="00000000" w:rsidP="00000000" w:rsidRDefault="00000000" w:rsidRPr="00000000" w14:paraId="00000077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Se proponen los siguientes entregables  por la fase de proyecto ya que esto se :</w:t>
                </w:r>
              </w:p>
            </w:sdtContent>
          </w:sdt>
          <w:sdt>
            <w:sdtPr>
              <w:tag w:val="goog_rdk_134"/>
            </w:sdtPr>
            <w:sdtContent>
              <w:p w:rsidR="00000000" w:rsidDel="00000000" w:rsidP="00000000" w:rsidRDefault="00000000" w:rsidRPr="00000000" w14:paraId="00000078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</w:t>
                </w: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Código  de sistema   versión final</w:t>
                </w:r>
              </w:p>
            </w:sdtContent>
          </w:sdt>
          <w:sdt>
            <w:sdtPr>
              <w:tag w:val="goog_rdk_135"/>
            </w:sdtPr>
            <w:sdtContent>
              <w:p w:rsidR="00000000" w:rsidDel="00000000" w:rsidP="00000000" w:rsidRDefault="00000000" w:rsidRPr="00000000" w14:paraId="00000079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-Sistema </w:t>
                </w:r>
              </w:p>
            </w:sdtContent>
          </w:sdt>
          <w:sdt>
            <w:sdtPr>
              <w:tag w:val="goog_rdk_136"/>
            </w:sdtPr>
            <w:sdtContent>
              <w:p w:rsidR="00000000" w:rsidDel="00000000" w:rsidP="00000000" w:rsidRDefault="00000000" w:rsidRPr="00000000" w14:paraId="0000007A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-Manuales (Operación, Mantenimiento ,Usuario)(Digitales)</w:t>
                </w:r>
              </w:p>
            </w:sdtContent>
          </w:sdt>
          <w:sdt>
            <w:sdtPr>
              <w:tag w:val="goog_rdk_137"/>
            </w:sdtPr>
            <w:sdtContent>
              <w:p w:rsidR="00000000" w:rsidDel="00000000" w:rsidP="00000000" w:rsidRDefault="00000000" w:rsidRPr="00000000" w14:paraId="0000007B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-Acta de  cierre de proyecto </w:t>
                </w:r>
              </w:p>
            </w:sdtContent>
          </w:sdt>
          <w:sdt>
            <w:sdtPr>
              <w:tag w:val="goog_rdk_138"/>
            </w:sdtPr>
            <w:sdtContent>
              <w:p w:rsidR="00000000" w:rsidDel="00000000" w:rsidP="00000000" w:rsidRDefault="00000000" w:rsidRPr="00000000" w14:paraId="0000007C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9"/>
            </w:sdtPr>
            <w:sdtContent>
              <w:p w:rsidR="00000000" w:rsidDel="00000000" w:rsidP="00000000" w:rsidRDefault="00000000" w:rsidRPr="00000000" w14:paraId="0000007D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0"/>
            </w:sdtPr>
            <w:sdtContent>
              <w:p w:rsidR="00000000" w:rsidDel="00000000" w:rsidP="00000000" w:rsidRDefault="00000000" w:rsidRPr="00000000" w14:paraId="0000007E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1"/>
      </w:sdtPr>
      <w:sdtContent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tyjcwt" w:id="5"/>
          <w:bookmarkEnd w:id="5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Requerimientos de alto nivel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3dy6vkm" w:id="6"/>
          <w:bookmarkEnd w:id="6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del producto</w:t>
          </w:r>
        </w:p>
      </w:sdtContent>
    </w:sdt>
    <w:tbl>
      <w:tblPr>
        <w:tblStyle w:val="Table6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82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2"/>
            </w:sdtPr>
            <w:sdtContent>
              <w:p w:rsidR="00000000" w:rsidDel="00000000" w:rsidP="00000000" w:rsidRDefault="00000000" w:rsidRPr="00000000" w14:paraId="00000083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El producto que se desarrollará servirá para registrar el acceso al laboratorio de Microcontroladores, con la ayuda de la pantalla táctil con la que tendrá un formulario donde el docente </w:t>
                </w:r>
                <w:sdt>
                  <w:sdtPr>
                    <w:tag w:val="goog_rdk_145"/>
                  </w:sdtPr>
                  <w:sdtContent>
                    <w:ins w:author="Ericka Jazmín Robles Gómez" w:id="8" w:date="2019-05-24T14:58:56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accede</w:t>
                      </w:r>
                    </w:ins>
                  </w:sdtContent>
                </w:sdt>
                <w:sdt>
                  <w:sdtPr>
                    <w:tag w:val="goog_rdk_146"/>
                  </w:sdtPr>
                  <w:sdtContent>
                    <w:del w:author="Ericka Jazmín Robles Gómez" w:id="8" w:date="2019-05-24T14:58:56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accederá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por el número de clave, el sistema será desarrollado en el framework de PHP </w:t>
                </w: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Laravel</w:t>
                </w: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ya que es uno de los fram</w:t>
                </w:r>
                <w:sdt>
                  <w:sdtPr>
                    <w:tag w:val="goog_rdk_147"/>
                  </w:sdtPr>
                  <w:sdtContent>
                    <w:ins w:author="Ericka Jazmín Robles Gómez" w:id="9" w:date="2019-05-24T14:59:04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e</w:t>
                      </w:r>
                    </w:ins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work más usado, además de que se crear</w:t>
                </w:r>
                <w:sdt>
                  <w:sdtPr>
                    <w:tag w:val="goog_rdk_148"/>
                  </w:sdtPr>
                  <w:sdtContent>
                    <w:ins w:author="Ericka Jazmín Robles Gómez" w:id="10" w:date="2019-05-24T14:59:15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á</w:t>
                      </w:r>
                    </w:ins>
                  </w:sdtContent>
                </w:sdt>
                <w:sdt>
                  <w:sdtPr>
                    <w:tag w:val="goog_rdk_149"/>
                  </w:sdtPr>
                  <w:sdtContent>
                    <w:del w:author="Ericka Jazmín Robles Gómez" w:id="10" w:date="2019-05-24T14:59:15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a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un circuito  electrónico a base de Raspberry  que al momento de ingresar  se detectar</w:t>
                </w:r>
                <w:sdt>
                  <w:sdtPr>
                    <w:tag w:val="goog_rdk_150"/>
                  </w:sdtPr>
                  <w:sdtContent>
                    <w:del w:author="Ericka Jazmín Robles Gómez" w:id="11" w:date="2019-05-24T14:59:29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a</w:delText>
                      </w:r>
                    </w:del>
                  </w:sdtContent>
                </w:sdt>
                <w:sdt>
                  <w:sdtPr>
                    <w:tag w:val="goog_rdk_151"/>
                  </w:sdtPr>
                  <w:sdtContent>
                    <w:ins w:author="Ericka Jazmín Robles Gómez" w:id="11" w:date="2019-05-24T14:59:29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á</w:t>
                      </w:r>
                    </w:ins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 la entrada  y la salida del docente  con ayuda de un sensor RCS22 </w:t>
                </w:r>
              </w:p>
            </w:sdtContent>
          </w:sdt>
          <w:sdt>
            <w:sdtPr>
              <w:tag w:val="goog_rdk_153"/>
            </w:sdtPr>
            <w:sdtContent>
              <w:p w:rsidR="00000000" w:rsidDel="00000000" w:rsidP="00000000" w:rsidRDefault="00000000" w:rsidRPr="00000000" w14:paraId="00000084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4"/>
            </w:sdtPr>
            <w:sdtContent>
              <w:p w:rsidR="00000000" w:rsidDel="00000000" w:rsidP="00000000" w:rsidRDefault="00000000" w:rsidRPr="00000000" w14:paraId="00000085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La herramienta debe generar un reporte donde se mostrará el número de veces que ha entrado un docente con que grupo y si se ha hecho una materia, una consulta o una práctica.</w:t>
                </w:r>
              </w:p>
            </w:sdtContent>
          </w:sdt>
          <w:sdt>
            <w:sdtPr>
              <w:tag w:val="goog_rdk_155"/>
            </w:sdtPr>
            <w:sdtContent>
              <w:p w:rsidR="00000000" w:rsidDel="00000000" w:rsidP="00000000" w:rsidRDefault="00000000" w:rsidRPr="00000000" w14:paraId="00000086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6"/>
            </w:sdtPr>
            <w:sdtContent>
              <w:p w:rsidR="00000000" w:rsidDel="00000000" w:rsidP="00000000" w:rsidRDefault="00000000" w:rsidRPr="00000000" w14:paraId="00000087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7"/>
            </w:sdtPr>
            <w:sdtContent>
              <w:p w:rsidR="00000000" w:rsidDel="00000000" w:rsidP="00000000" w:rsidRDefault="00000000" w:rsidRPr="00000000" w14:paraId="00000088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8"/>
            </w:sdtPr>
            <w:sdtContent>
              <w:p w:rsidR="00000000" w:rsidDel="00000000" w:rsidP="00000000" w:rsidRDefault="00000000" w:rsidRPr="00000000" w14:paraId="00000089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9"/>
            </w:sdtPr>
            <w:sdtContent>
              <w:p w:rsidR="00000000" w:rsidDel="00000000" w:rsidP="00000000" w:rsidRDefault="00000000" w:rsidRPr="00000000" w14:paraId="0000008A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0"/>
            </w:sdtPr>
            <w:sdtContent>
              <w:p w:rsidR="00000000" w:rsidDel="00000000" w:rsidP="00000000" w:rsidRDefault="00000000" w:rsidRPr="00000000" w14:paraId="0000008B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61"/>
      </w:sdtPr>
      <w:sdtContent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1t3h5sf" w:id="7"/>
          <w:bookmarkEnd w:id="7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del proyecto</w:t>
          </w:r>
        </w:p>
      </w:sdtContent>
    </w:sdt>
    <w:tbl>
      <w:tblPr>
        <w:tblStyle w:val="Table7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8D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3"/>
            </w:sdtPr>
            <w:sdtContent>
              <w:p w:rsidR="00000000" w:rsidDel="00000000" w:rsidP="00000000" w:rsidRDefault="00000000" w:rsidRPr="00000000" w14:paraId="0000008E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Reunión con el cliente </w:t>
                </w:r>
              </w:p>
            </w:sdtContent>
          </w:sdt>
          <w:sdt>
            <w:sdtPr>
              <w:tag w:val="goog_rdk_164"/>
            </w:sdtPr>
            <w:sdtContent>
              <w:p w:rsidR="00000000" w:rsidDel="00000000" w:rsidP="00000000" w:rsidRDefault="00000000" w:rsidRPr="00000000" w14:paraId="0000008F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Manuales de operación, mantenimiento, usuarios</w:t>
                </w:r>
              </w:p>
            </w:sdtContent>
          </w:sdt>
          <w:sdt>
            <w:sdtPr>
              <w:tag w:val="goog_rdk_165"/>
            </w:sdtPr>
            <w:sdtContent>
              <w:p w:rsidR="00000000" w:rsidDel="00000000" w:rsidP="00000000" w:rsidRDefault="00000000" w:rsidRPr="00000000" w14:paraId="00000090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Implementación  en  el laboratorio de microcontroladores</w:t>
                </w:r>
              </w:p>
            </w:sdtContent>
          </w:sdt>
          <w:sdt>
            <w:sdtPr>
              <w:tag w:val="goog_rdk_166"/>
            </w:sdtPr>
            <w:sdtContent>
              <w:p w:rsidR="00000000" w:rsidDel="00000000" w:rsidP="00000000" w:rsidRDefault="00000000" w:rsidRPr="00000000" w14:paraId="00000091">
                <w:pPr>
                  <w:spacing w:after="0" w:line="240" w:lineRule="auto"/>
                  <w:ind w:left="720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7"/>
            </w:sdtPr>
            <w:sdtContent>
              <w:p w:rsidR="00000000" w:rsidDel="00000000" w:rsidP="00000000" w:rsidRDefault="00000000" w:rsidRPr="00000000" w14:paraId="00000092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68"/>
      </w:sdtPr>
      <w:sdtContent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4d34og8" w:id="8"/>
          <w:bookmarkEnd w:id="8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Objetivos</w:t>
          </w:r>
        </w:p>
      </w:sdtContent>
    </w:sdt>
    <w:tbl>
      <w:tblPr>
        <w:tblStyle w:val="Table8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trHeight w:val="220" w:hRule="atLeast"/>
        </w:trPr>
        <w:tc>
          <w:tcPr>
            <w:vAlign w:val="top"/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71"/>
            </w:sdtPr>
            <w:sdtContent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Indicador de éxito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2"/>
            <w:vAlign w:val="top"/>
          </w:tcPr>
          <w:sdt>
            <w:sdtPr>
              <w:tag w:val="goog_rdk_172"/>
            </w:sdtPr>
            <w:sdtContent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74"/>
            </w:sdtPr>
            <w:sdtContent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Crear e Implementar  el control de acceso en Microcontroladores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77"/>
            </w:sdtPr>
            <w:sdtContent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El proyecto   con 100%  terminado en tiempo y </w:t>
                </w:r>
                <w:sdt>
                  <w:sdtPr>
                    <w:tag w:val="goog_rdk_175"/>
                  </w:sdtPr>
                  <w:sdtContent>
                    <w:ins w:author="Ericka Jazmín Robles Gómez" w:id="12" w:date="2019-05-24T15:02:37Z"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forma</w:t>
                      </w:r>
                    </w:ins>
                  </w:sdtContent>
                </w:sdt>
                <w:sdt>
                  <w:sdtPr>
                    <w:tag w:val="goog_rdk_176"/>
                  </w:sdtPr>
                  <w:sdtContent>
                    <w:del w:author="Ericka Jazmín Robles Gómez" w:id="12" w:date="2019-05-24T15:02:37Z"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hora</w:delText>
                      </w:r>
                    </w:del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78"/>
            </w:sdtPr>
            <w:sdtContent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0"/>
            </w:sdtPr>
            <w:sdtContent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2"/>
            <w:vAlign w:val="top"/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Cronograma (Tiempo)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Finalizar el proyecto que tiene de duración    3 meses  a partir del acta de constitución del proyecto  la entrega será el  día  24/Mayo/2019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Fecha  de finalización de proyecto:</w:t>
                </w:r>
              </w:p>
            </w:sdtContent>
          </w:sdt>
          <w:sdt>
            <w:sdtPr>
              <w:tag w:val="goog_rdk_186"/>
            </w:sdtPr>
            <w:sdtContent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24/Mayo/2019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7"/>
            </w:sdtPr>
            <w:sdtContent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88"/>
            </w:sdtPr>
            <w:sdtContent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2"/>
            <w:vAlign w:val="top"/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Costo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Poner en marcha el  Sistema será  con un presupuesto   máximo será de $118,00 (ciento dieciocho mil pesos mexicanos)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Costo total</w:t>
                </w:r>
              </w:p>
            </w:sdtContent>
          </w:sdt>
          <w:sdt>
            <w:sdtPr>
              <w:tag w:val="goog_rdk_195"/>
            </w:sdtPr>
            <w:sdtContent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$118,000. MXN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96"/>
            </w:sdtPr>
            <w:sdtContent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97"/>
            </w:sdtPr>
            <w:sdtContent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98"/>
            </w:sdtPr>
            <w:sdtContent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99"/>
            </w:sdtPr>
            <w:sdtContent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2"/>
            <w:vAlign w:val="top"/>
          </w:tcPr>
          <w:sdt>
            <w:sdtPr>
              <w:tag w:val="goog_rdk_200"/>
            </w:sdtPr>
            <w:sdtContent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02"/>
            </w:sdtPr>
            <w:sdtContent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Entregar el proyecto  finalizado  cumpliendo todos los estándares de calidad  de la Norma ISO29110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03"/>
            </w:sdtPr>
            <w:sdtContent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Pruebas realizadas  con un porcentaje de éxito de 90%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04"/>
            </w:sdtPr>
            <w:sdtContent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05"/>
            </w:sdtPr>
            <w:sdtContent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06"/>
            </w:sdtPr>
            <w:sdtContent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07"/>
            </w:sdtPr>
            <w:sdtContent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2"/>
            <w:vAlign w:val="top"/>
          </w:tcPr>
          <w:sdt>
            <w:sdtPr>
              <w:tag w:val="goog_rdk_208"/>
            </w:sdtPr>
            <w:sdtContent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Otros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Ninguno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12"/>
            </w:sdtPr>
            <w:sdtContent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14"/>
            </w:sdtPr>
            <w:sdtContent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16"/>
      </w:sdtPr>
      <w:sdtContent>
        <w:p w:rsidR="00000000" w:rsidDel="00000000" w:rsidP="00000000" w:rsidRDefault="00000000" w:rsidRPr="00000000" w14:paraId="000000C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2s8eyo1" w:id="9"/>
          <w:bookmarkEnd w:id="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Premisas y Restricciones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C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219"/>
            </w:sdtPr>
            <w:sdtContent>
              <w:p w:rsidR="00000000" w:rsidDel="00000000" w:rsidP="00000000" w:rsidRDefault="00000000" w:rsidRPr="00000000" w14:paraId="000000C4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20"/>
            </w:sdtPr>
            <w:sdtContent>
              <w:p w:rsidR="00000000" w:rsidDel="00000000" w:rsidP="00000000" w:rsidRDefault="00000000" w:rsidRPr="00000000" w14:paraId="000000C5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Premisas:</w:t>
                </w:r>
              </w:p>
            </w:sdtContent>
          </w:sdt>
          <w:sdt>
            <w:sdtPr>
              <w:tag w:val="goog_rdk_223"/>
            </w:sdtPr>
            <w:sdtContent>
              <w:p w:rsidR="00000000" w:rsidDel="00000000" w:rsidP="00000000" w:rsidRDefault="00000000" w:rsidRPr="00000000" w14:paraId="000000C6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El cliente proporcionar</w:t>
                </w:r>
                <w:sdt>
                  <w:sdtPr>
                    <w:tag w:val="goog_rdk_221"/>
                  </w:sdtPr>
                  <w:sdtContent>
                    <w:ins w:author="Ericka Jazmín Robles Gómez" w:id="13" w:date="2019-05-24T15:10:28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á</w:t>
                      </w:r>
                    </w:ins>
                  </w:sdtContent>
                </w:sdt>
                <w:sdt>
                  <w:sdtPr>
                    <w:tag w:val="goog_rdk_222"/>
                  </w:sdtPr>
                  <w:sdtContent>
                    <w:del w:author="Ericka Jazmín Robles Gómez" w:id="13" w:date="2019-05-24T15:10:28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a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el Hardware en la segunda semana de lanzamiento  del proyecto para poder dar inicio al desarrollo.</w:t>
                </w:r>
              </w:p>
            </w:sdtContent>
          </w:sdt>
          <w:sdt>
            <w:sdtPr>
              <w:tag w:val="goog_rdk_226"/>
            </w:sdtPr>
            <w:sdtContent>
              <w:p w:rsidR="00000000" w:rsidDel="00000000" w:rsidP="00000000" w:rsidRDefault="00000000" w:rsidRPr="00000000" w14:paraId="000000C7">
                <w:pPr>
                  <w:spacing w:after="0" w:line="240" w:lineRule="auto"/>
                  <w:rPr>
                    <w:del w:author="Ericka Jazmín Robles Gómez" w:id="14" w:date="2019-05-24T15:10:38Z"/>
                    <w:color w:val="000000"/>
                    <w:vertAlign w:val="baseline"/>
                  </w:rPr>
                </w:pPr>
                <w:sdt>
                  <w:sdtPr>
                    <w:tag w:val="goog_rdk_225"/>
                  </w:sdtPr>
                  <w:sdtContent>
                    <w:del w:author="Ericka Jazmín Robles Gómez" w:id="14" w:date="2019-05-24T15:10:38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p>
            </w:sdtContent>
          </w:sdt>
          <w:sdt>
            <w:sdtPr>
              <w:tag w:val="goog_rdk_228"/>
            </w:sdtPr>
            <w:sdtContent>
              <w:p w:rsidR="00000000" w:rsidDel="00000000" w:rsidP="00000000" w:rsidRDefault="00000000" w:rsidRPr="00000000" w14:paraId="000000C8">
                <w:pPr>
                  <w:spacing w:after="0" w:line="240" w:lineRule="auto"/>
                  <w:rPr>
                    <w:del w:author="Ericka Jazmín Robles Gómez" w:id="14" w:date="2019-05-24T15:10:38Z"/>
                    <w:color w:val="000000"/>
                    <w:vertAlign w:val="baseline"/>
                  </w:rPr>
                </w:pPr>
                <w:sdt>
                  <w:sdtPr>
                    <w:tag w:val="goog_rdk_227"/>
                  </w:sdtPr>
                  <w:sdtContent>
                    <w:del w:author="Ericka Jazmín Robles Gómez" w:id="14" w:date="2019-05-24T15:10:38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p>
            </w:sdtContent>
          </w:sdt>
          <w:sdt>
            <w:sdtPr>
              <w:tag w:val="goog_rdk_230"/>
            </w:sdtPr>
            <w:sdtContent>
              <w:p w:rsidR="00000000" w:rsidDel="00000000" w:rsidP="00000000" w:rsidRDefault="00000000" w:rsidRPr="00000000" w14:paraId="000000C9">
                <w:pPr>
                  <w:spacing w:after="0" w:line="240" w:lineRule="auto"/>
                  <w:rPr>
                    <w:del w:author="Ericka Jazmín Robles Gómez" w:id="14" w:date="2019-05-24T15:10:38Z"/>
                    <w:color w:val="000000"/>
                    <w:vertAlign w:val="baseline"/>
                  </w:rPr>
                </w:pPr>
                <w:sdt>
                  <w:sdtPr>
                    <w:tag w:val="goog_rdk_229"/>
                  </w:sdtPr>
                  <w:sdtContent>
                    <w:del w:author="Ericka Jazmín Robles Gómez" w:id="14" w:date="2019-05-24T15:10:38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p>
            </w:sdtContent>
          </w:sdt>
          <w:sdt>
            <w:sdtPr>
              <w:tag w:val="goog_rdk_232"/>
            </w:sdtPr>
            <w:sdtContent>
              <w:p w:rsidR="00000000" w:rsidDel="00000000" w:rsidP="00000000" w:rsidRDefault="00000000" w:rsidRPr="00000000" w14:paraId="000000CA">
                <w:pPr>
                  <w:spacing w:after="0" w:line="240" w:lineRule="auto"/>
                  <w:rPr>
                    <w:del w:author="Ericka Jazmín Robles Gómez" w:id="14" w:date="2019-05-24T15:10:38Z"/>
                    <w:color w:val="000000"/>
                    <w:vertAlign w:val="baseline"/>
                  </w:rPr>
                </w:pPr>
                <w:sdt>
                  <w:sdtPr>
                    <w:tag w:val="goog_rdk_231"/>
                  </w:sdtPr>
                  <w:sdtContent>
                    <w:del w:author="Ericka Jazmín Robles Gómez" w:id="14" w:date="2019-05-24T15:10:38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p>
            </w:sdtContent>
          </w:sdt>
          <w:sdt>
            <w:sdtPr>
              <w:tag w:val="goog_rdk_233"/>
            </w:sdtPr>
            <w:sdtContent>
              <w:p w:rsidR="00000000" w:rsidDel="00000000" w:rsidP="00000000" w:rsidRDefault="00000000" w:rsidRPr="00000000" w14:paraId="000000CB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Restricciones:</w:t>
                </w:r>
              </w:p>
            </w:sdtContent>
          </w:sdt>
          <w:sdt>
            <w:sdtPr>
              <w:tag w:val="goog_rdk_234"/>
            </w:sdtPr>
            <w:sdtContent>
              <w:p w:rsidR="00000000" w:rsidDel="00000000" w:rsidP="00000000" w:rsidRDefault="00000000" w:rsidRPr="00000000" w14:paraId="000000CC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6"/>
            </w:sdtPr>
            <w:sdtContent>
              <w:p w:rsidR="00000000" w:rsidDel="00000000" w:rsidP="00000000" w:rsidRDefault="00000000" w:rsidRPr="00000000" w14:paraId="000000CD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-Pantalla táctil de </w:t>
                </w:r>
                <w:sdt>
                  <w:sdtPr>
                    <w:tag w:val="goog_rdk_235"/>
                  </w:sdtPr>
                  <w:sdtContent>
                    <w:commentRangeStart w:id="0"/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7</w:t>
                </w:r>
                <w:commentRangeEnd w:id="0"/>
                <w:r w:rsidDel="00000000" w:rsidR="00000000" w:rsidRPr="00000000">
                  <w:commentReference w:id="0"/>
                </w: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pulgadas para Rasperry</w:t>
                </w:r>
              </w:p>
            </w:sdtContent>
          </w:sdt>
          <w:sdt>
            <w:sdtPr>
              <w:tag w:val="goog_rdk_237"/>
            </w:sdtPr>
            <w:sdtContent>
              <w:p w:rsidR="00000000" w:rsidDel="00000000" w:rsidP="00000000" w:rsidRDefault="00000000" w:rsidRPr="00000000" w14:paraId="000000CE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-Rasperry   Pi 3b</w:t>
                </w:r>
              </w:p>
            </w:sdtContent>
          </w:sdt>
          <w:sdt>
            <w:sdtPr>
              <w:tag w:val="goog_rdk_238"/>
            </w:sdtPr>
            <w:sdtContent>
              <w:p w:rsidR="00000000" w:rsidDel="00000000" w:rsidP="00000000" w:rsidRDefault="00000000" w:rsidRPr="00000000" w14:paraId="000000CF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-Lector RCS22</w:t>
                </w:r>
              </w:p>
            </w:sdtContent>
          </w:sdt>
          <w:sdt>
            <w:sdtPr>
              <w:tag w:val="goog_rdk_239"/>
            </w:sdtPr>
            <w:sdtContent>
              <w:p w:rsidR="00000000" w:rsidDel="00000000" w:rsidP="00000000" w:rsidRDefault="00000000" w:rsidRPr="00000000" w14:paraId="000000D0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40"/>
      </w:sdtPr>
      <w:sdtContent>
        <w:p w:rsidR="00000000" w:rsidDel="00000000" w:rsidP="00000000" w:rsidRDefault="00000000" w:rsidRPr="00000000" w14:paraId="000000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17dp8vu" w:id="10"/>
          <w:bookmarkEnd w:id="10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Riesgos iniciales de alto nivel</w:t>
          </w:r>
        </w:p>
      </w:sdtContent>
    </w:sdt>
    <w:tbl>
      <w:tblPr>
        <w:tblStyle w:val="Table10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241"/>
            </w:sdtPr>
            <w:sdtContent>
              <w:p w:rsidR="00000000" w:rsidDel="00000000" w:rsidP="00000000" w:rsidRDefault="00000000" w:rsidRPr="00000000" w14:paraId="000000D2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 Nuevos Requerimientos</w:t>
                </w:r>
              </w:p>
            </w:sdtContent>
          </w:sdt>
          <w:sdt>
            <w:sdtPr>
              <w:tag w:val="goog_rdk_242"/>
            </w:sdtPr>
            <w:sdtContent>
              <w:p w:rsidR="00000000" w:rsidDel="00000000" w:rsidP="00000000" w:rsidRDefault="00000000" w:rsidRPr="00000000" w14:paraId="000000D3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 Incumplimiento de tareas</w:t>
                </w:r>
              </w:p>
            </w:sdtContent>
          </w:sdt>
          <w:sdt>
            <w:sdtPr>
              <w:tag w:val="goog_rdk_243"/>
            </w:sdtPr>
            <w:sdtContent>
              <w:p w:rsidR="00000000" w:rsidDel="00000000" w:rsidP="00000000" w:rsidRDefault="00000000" w:rsidRPr="00000000" w14:paraId="000000D4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 Fallas en herramientas de Software</w:t>
                </w:r>
              </w:p>
            </w:sdtContent>
          </w:sdt>
          <w:sdt>
            <w:sdtPr>
              <w:tag w:val="goog_rdk_244"/>
            </w:sdtPr>
            <w:sdtContent>
              <w:p w:rsidR="00000000" w:rsidDel="00000000" w:rsidP="00000000" w:rsidRDefault="00000000" w:rsidRPr="00000000" w14:paraId="000000D5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 Retrasos en herramientas de Hardware</w:t>
                </w:r>
              </w:p>
            </w:sdtContent>
          </w:sdt>
          <w:sdt>
            <w:sdtPr>
              <w:tag w:val="goog_rdk_245"/>
            </w:sdtPr>
            <w:sdtContent>
              <w:p w:rsidR="00000000" w:rsidDel="00000000" w:rsidP="00000000" w:rsidRDefault="00000000" w:rsidRPr="00000000" w14:paraId="000000D6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 Incumplimiento de reuniones por parte del cliente</w:t>
                </w:r>
              </w:p>
            </w:sdtContent>
          </w:sdt>
          <w:sdt>
            <w:sdtPr>
              <w:tag w:val="goog_rdk_246"/>
            </w:sdtPr>
            <w:sdtContent>
              <w:p w:rsidR="00000000" w:rsidDel="00000000" w:rsidP="00000000" w:rsidRDefault="00000000" w:rsidRPr="00000000" w14:paraId="000000D7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7"/>
            </w:sdtPr>
            <w:sdtContent>
              <w:p w:rsidR="00000000" w:rsidDel="00000000" w:rsidP="00000000" w:rsidRDefault="00000000" w:rsidRPr="00000000" w14:paraId="000000D8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8"/>
            </w:sdtPr>
            <w:sdtContent>
              <w:p w:rsidR="00000000" w:rsidDel="00000000" w:rsidP="00000000" w:rsidRDefault="00000000" w:rsidRPr="00000000" w14:paraId="000000D9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49"/>
      </w:sdtPr>
      <w:sdtContent>
        <w:p w:rsidR="00000000" w:rsidDel="00000000" w:rsidP="00000000" w:rsidRDefault="00000000" w:rsidRPr="00000000" w14:paraId="000000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3rdcrjn" w:id="11"/>
          <w:bookmarkEnd w:id="11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Cronograma de hitos principales</w:t>
          </w:r>
        </w:p>
      </w:sdtContent>
    </w:sdt>
    <w:tbl>
      <w:tblPr>
        <w:tblStyle w:val="Table11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c>
          <w:tcPr>
            <w:vAlign w:val="top"/>
          </w:tcPr>
          <w:sdt>
            <w:sdtPr>
              <w:tag w:val="goog_rdk_250"/>
            </w:sdtPr>
            <w:sdtContent>
              <w:p w:rsidR="00000000" w:rsidDel="00000000" w:rsidP="00000000" w:rsidRDefault="00000000" w:rsidRPr="00000000" w14:paraId="000000DB">
                <w:pPr>
                  <w:spacing w:after="0" w:line="240" w:lineRule="auto"/>
                  <w:jc w:val="center"/>
                  <w:rPr>
                    <w:b w:val="0"/>
                    <w:color w:val="365f91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Hito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1"/>
            </w:sdtPr>
            <w:sdtContent>
              <w:p w:rsidR="00000000" w:rsidDel="00000000" w:rsidP="00000000" w:rsidRDefault="00000000" w:rsidRPr="00000000" w14:paraId="000000DC">
                <w:pPr>
                  <w:spacing w:after="0" w:line="240" w:lineRule="auto"/>
                  <w:jc w:val="center"/>
                  <w:rPr>
                    <w:b w:val="0"/>
                    <w:color w:val="365f91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Fecha tope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52"/>
            </w:sdtPr>
            <w:sdtContent>
              <w:p w:rsidR="00000000" w:rsidDel="00000000" w:rsidP="00000000" w:rsidRDefault="00000000" w:rsidRPr="00000000" w14:paraId="000000DD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SRS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3"/>
            </w:sdtPr>
            <w:sdtContent>
              <w:p w:rsidR="00000000" w:rsidDel="00000000" w:rsidP="00000000" w:rsidRDefault="00000000" w:rsidRPr="00000000" w14:paraId="000000D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Semana 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54"/>
            </w:sdtPr>
            <w:sdtContent>
              <w:p w:rsidR="00000000" w:rsidDel="00000000" w:rsidP="00000000" w:rsidRDefault="00000000" w:rsidRPr="00000000" w14:paraId="000000D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5"/>
            </w:sdtPr>
            <w:sdtContent>
              <w:p w:rsidR="00000000" w:rsidDel="00000000" w:rsidP="00000000" w:rsidRDefault="00000000" w:rsidRPr="00000000" w14:paraId="000000E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Semana 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56"/>
            </w:sdtPr>
            <w:sdtContent>
              <w:p w:rsidR="00000000" w:rsidDel="00000000" w:rsidP="00000000" w:rsidRDefault="00000000" w:rsidRPr="00000000" w14:paraId="000000E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Prototipo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7"/>
            </w:sdtPr>
            <w:sdtContent>
              <w:p w:rsidR="00000000" w:rsidDel="00000000" w:rsidP="00000000" w:rsidRDefault="00000000" w:rsidRPr="00000000" w14:paraId="000000E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Semana 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58"/>
            </w:sdtPr>
            <w:sdtContent>
              <w:p w:rsidR="00000000" w:rsidDel="00000000" w:rsidP="00000000" w:rsidRDefault="00000000" w:rsidRPr="00000000" w14:paraId="000000E3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Creación de manuales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9"/>
            </w:sdtPr>
            <w:sdtContent>
              <w:p w:rsidR="00000000" w:rsidDel="00000000" w:rsidP="00000000" w:rsidRDefault="00000000" w:rsidRPr="00000000" w14:paraId="000000E4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Semana 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60"/>
            </w:sdtPr>
            <w:sdtContent>
              <w:p w:rsidR="00000000" w:rsidDel="00000000" w:rsidP="00000000" w:rsidRDefault="00000000" w:rsidRPr="00000000" w14:paraId="000000E5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Acta de cierre de proyecto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1"/>
            </w:sdtPr>
            <w:sdtContent>
              <w:p w:rsidR="00000000" w:rsidDel="00000000" w:rsidP="00000000" w:rsidRDefault="00000000" w:rsidRPr="00000000" w14:paraId="000000E6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Semana 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62"/>
            </w:sdtPr>
            <w:sdtContent>
              <w:p w:rsidR="00000000" w:rsidDel="00000000" w:rsidP="00000000" w:rsidRDefault="00000000" w:rsidRPr="00000000" w14:paraId="000000E7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Entrega del producto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3"/>
            </w:sdtPr>
            <w:sdtContent>
              <w:p w:rsidR="00000000" w:rsidDel="00000000" w:rsidP="00000000" w:rsidRDefault="00000000" w:rsidRPr="00000000" w14:paraId="000000E8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Semana 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64"/>
            </w:sdtPr>
            <w:sdtContent>
              <w:p w:rsidR="00000000" w:rsidDel="00000000" w:rsidP="00000000" w:rsidRDefault="00000000" w:rsidRPr="00000000" w14:paraId="000000E9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Implementación del sistema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5"/>
            </w:sdtPr>
            <w:sdtContent>
              <w:p w:rsidR="00000000" w:rsidDel="00000000" w:rsidP="00000000" w:rsidRDefault="00000000" w:rsidRPr="00000000" w14:paraId="000000EA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Semana 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66"/>
            </w:sdtPr>
            <w:sdtContent>
              <w:p w:rsidR="00000000" w:rsidDel="00000000" w:rsidP="00000000" w:rsidRDefault="00000000" w:rsidRPr="00000000" w14:paraId="000000EB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7"/>
            </w:sdtPr>
            <w:sdtContent>
              <w:p w:rsidR="00000000" w:rsidDel="00000000" w:rsidP="00000000" w:rsidRDefault="00000000" w:rsidRPr="00000000" w14:paraId="000000E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68"/>
      </w:sdtPr>
      <w:sdtContent>
        <w:p w:rsidR="00000000" w:rsidDel="00000000" w:rsidP="00000000" w:rsidRDefault="00000000" w:rsidRPr="00000000" w14:paraId="000000E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26in1rg" w:id="12"/>
          <w:bookmarkEnd w:id="12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Presupuesto estimado</w:t>
          </w:r>
        </w:p>
      </w:sdtContent>
    </w:sdt>
    <w:tbl>
      <w:tblPr>
        <w:tblStyle w:val="Table12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269"/>
            </w:sdtPr>
            <w:sdtContent>
              <w:p w:rsidR="00000000" w:rsidDel="00000000" w:rsidP="00000000" w:rsidRDefault="00000000" w:rsidRPr="00000000" w14:paraId="000000EE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El costo del proyecto será asumido en 100% por el patrocinador principal (Academia de sistemas e informática)   es de  $118,000</w:t>
                </w:r>
              </w:p>
            </w:sdtContent>
          </w:sdt>
          <w:sdt>
            <w:sdtPr>
              <w:tag w:val="goog_rdk_270"/>
            </w:sdtPr>
            <w:sdtContent>
              <w:p w:rsidR="00000000" w:rsidDel="00000000" w:rsidP="00000000" w:rsidRDefault="00000000" w:rsidRPr="00000000" w14:paraId="000000EF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1"/>
            </w:sdtPr>
            <w:sdtContent>
              <w:p w:rsidR="00000000" w:rsidDel="00000000" w:rsidP="00000000" w:rsidRDefault="00000000" w:rsidRPr="00000000" w14:paraId="000000F0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72"/>
      </w:sdtPr>
      <w:sdtContent>
        <w:p w:rsidR="00000000" w:rsidDel="00000000" w:rsidP="00000000" w:rsidRDefault="00000000" w:rsidRPr="00000000" w14:paraId="000000F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lnxbz9" w:id="13"/>
          <w:bookmarkEnd w:id="1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3"/>
      </w:sdtPr>
      <w:sdtContent>
        <w:p w:rsidR="00000000" w:rsidDel="00000000" w:rsidP="00000000" w:rsidRDefault="00000000" w:rsidRPr="00000000" w14:paraId="000000F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Lista de Interesados (stakeholders)</w:t>
          </w:r>
        </w:p>
      </w:sdtContent>
    </w:sdt>
    <w:tbl>
      <w:tblPr>
        <w:tblStyle w:val="Table13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>
            <w:vAlign w:val="top"/>
          </w:tcPr>
          <w:sdt>
            <w:sdtPr>
              <w:tag w:val="goog_rdk_274"/>
            </w:sdtPr>
            <w:sdtContent>
              <w:p w:rsidR="00000000" w:rsidDel="00000000" w:rsidP="00000000" w:rsidRDefault="00000000" w:rsidRPr="00000000" w14:paraId="000000F3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5"/>
            </w:sdtPr>
            <w:sdtContent>
              <w:p w:rsidR="00000000" w:rsidDel="00000000" w:rsidP="00000000" w:rsidRDefault="00000000" w:rsidRPr="00000000" w14:paraId="000000F4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Cargo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6"/>
            </w:sdtPr>
            <w:sdtContent>
              <w:p w:rsidR="00000000" w:rsidDel="00000000" w:rsidP="00000000" w:rsidRDefault="00000000" w:rsidRPr="00000000" w14:paraId="000000F5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Departamento / División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7"/>
            </w:sdtPr>
            <w:sdtContent>
              <w:p w:rsidR="00000000" w:rsidDel="00000000" w:rsidP="00000000" w:rsidRDefault="00000000" w:rsidRPr="00000000" w14:paraId="000000F6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Rama ejecutiva (Vicepresidencia)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78"/>
            </w:sdtPr>
            <w:sdtContent>
              <w:p w:rsidR="00000000" w:rsidDel="00000000" w:rsidP="00000000" w:rsidRDefault="00000000" w:rsidRPr="00000000" w14:paraId="000000F7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Alan Arturo Loya Favela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79"/>
            </w:sdtPr>
            <w:sdtContent>
              <w:p w:rsidR="00000000" w:rsidDel="00000000" w:rsidP="00000000" w:rsidRDefault="00000000" w:rsidRPr="00000000" w14:paraId="000000F8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Gerente de Desarrollo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0"/>
            </w:sdtPr>
            <w:sdtContent>
              <w:p w:rsidR="00000000" w:rsidDel="00000000" w:rsidP="00000000" w:rsidRDefault="00000000" w:rsidRPr="00000000" w14:paraId="000000F9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x Force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1"/>
            </w:sdtPr>
            <w:sdtContent>
              <w:p w:rsidR="00000000" w:rsidDel="00000000" w:rsidP="00000000" w:rsidRDefault="00000000" w:rsidRPr="00000000" w14:paraId="000000FA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Ingeniería en Sistemas  Computacionales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82"/>
            </w:sdtPr>
            <w:sdtContent>
              <w:p w:rsidR="00000000" w:rsidDel="00000000" w:rsidP="00000000" w:rsidRDefault="00000000" w:rsidRPr="00000000" w14:paraId="000000FB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Beatriz Miranda Miranda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3"/>
            </w:sdtPr>
            <w:sdtContent>
              <w:p w:rsidR="00000000" w:rsidDel="00000000" w:rsidP="00000000" w:rsidRDefault="00000000" w:rsidRPr="00000000" w14:paraId="000000F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Gerente de Planeación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4"/>
            </w:sdtPr>
            <w:sdtContent>
              <w:p w:rsidR="00000000" w:rsidDel="00000000" w:rsidP="00000000" w:rsidRDefault="00000000" w:rsidRPr="00000000" w14:paraId="000000FD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x Force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5"/>
            </w:sdtPr>
            <w:sdtContent>
              <w:p w:rsidR="00000000" w:rsidDel="00000000" w:rsidP="00000000" w:rsidRDefault="00000000" w:rsidRPr="00000000" w14:paraId="000000F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Ingeniería en Sistemas  Computacionales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86"/>
            </w:sdtPr>
            <w:sdtContent>
              <w:p w:rsidR="00000000" w:rsidDel="00000000" w:rsidP="00000000" w:rsidRDefault="00000000" w:rsidRPr="00000000" w14:paraId="000000F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Jesús Albino Calderón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7"/>
            </w:sdtPr>
            <w:sdtContent>
              <w:p w:rsidR="00000000" w:rsidDel="00000000" w:rsidP="00000000" w:rsidRDefault="00000000" w:rsidRPr="00000000" w14:paraId="0000010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Gerente de Soporte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8"/>
            </w:sdtPr>
            <w:sdtContent>
              <w:p w:rsidR="00000000" w:rsidDel="00000000" w:rsidP="00000000" w:rsidRDefault="00000000" w:rsidRPr="00000000" w14:paraId="0000010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x Force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9"/>
            </w:sdtPr>
            <w:sdtContent>
              <w:p w:rsidR="00000000" w:rsidDel="00000000" w:rsidP="00000000" w:rsidRDefault="00000000" w:rsidRPr="00000000" w14:paraId="0000010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Ingeniería en Sistemas  Computacionales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90"/>
            </w:sdtPr>
            <w:sdtContent>
              <w:p w:rsidR="00000000" w:rsidDel="00000000" w:rsidP="00000000" w:rsidRDefault="00000000" w:rsidRPr="00000000" w14:paraId="00000103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Samanta Castro Hernández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1"/>
            </w:sdtPr>
            <w:sdtContent>
              <w:p w:rsidR="00000000" w:rsidDel="00000000" w:rsidP="00000000" w:rsidRDefault="00000000" w:rsidRPr="00000000" w14:paraId="00000104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Gerente del proyecto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2"/>
            </w:sdtPr>
            <w:sdtContent>
              <w:p w:rsidR="00000000" w:rsidDel="00000000" w:rsidP="00000000" w:rsidRDefault="00000000" w:rsidRPr="00000000" w14:paraId="00000105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x Force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3"/>
            </w:sdtPr>
            <w:sdtContent>
              <w:p w:rsidR="00000000" w:rsidDel="00000000" w:rsidP="00000000" w:rsidRDefault="00000000" w:rsidRPr="00000000" w14:paraId="00000106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Ingeniería en Sistemas  Computacionales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94"/>
            </w:sdtPr>
            <w:sdtContent>
              <w:p w:rsidR="00000000" w:rsidDel="00000000" w:rsidP="00000000" w:rsidRDefault="00000000" w:rsidRPr="00000000" w14:paraId="00000107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José Artemio Barraza Alvarado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5"/>
            </w:sdtPr>
            <w:sdtContent>
              <w:p w:rsidR="00000000" w:rsidDel="00000000" w:rsidP="00000000" w:rsidRDefault="00000000" w:rsidRPr="00000000" w14:paraId="00000108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6"/>
            </w:sdtPr>
            <w:sdtContent>
              <w:p w:rsidR="00000000" w:rsidDel="00000000" w:rsidP="00000000" w:rsidRDefault="00000000" w:rsidRPr="00000000" w14:paraId="00000109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Laboratorio de Microntroladores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7"/>
            </w:sdtPr>
            <w:sdtContent>
              <w:p w:rsidR="00000000" w:rsidDel="00000000" w:rsidP="00000000" w:rsidRDefault="00000000" w:rsidRPr="00000000" w14:paraId="0000010A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Academia de Ingeniería en sistemas computacionales  e informática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98"/>
            </w:sdtPr>
            <w:sdtContent>
              <w:p w:rsidR="00000000" w:rsidDel="00000000" w:rsidP="00000000" w:rsidRDefault="00000000" w:rsidRPr="00000000" w14:paraId="0000010B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Saúl Román Barraza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9"/>
            </w:sdtPr>
            <w:sdtContent>
              <w:p w:rsidR="00000000" w:rsidDel="00000000" w:rsidP="00000000" w:rsidRDefault="00000000" w:rsidRPr="00000000" w14:paraId="0000010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Patrocinador principal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00"/>
            </w:sdtPr>
            <w:sdtContent>
              <w:p w:rsidR="00000000" w:rsidDel="00000000" w:rsidP="00000000" w:rsidRDefault="00000000" w:rsidRPr="00000000" w14:paraId="0000010D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Academia de Ingeniería en sistemas computacionales  e informática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1"/>
            </w:sdtPr>
            <w:sdtContent>
              <w:p w:rsidR="00000000" w:rsidDel="00000000" w:rsidP="00000000" w:rsidRDefault="00000000" w:rsidRPr="00000000" w14:paraId="0000010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División Académica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02"/>
            </w:sdtPr>
            <w:sdtContent>
              <w:p w:rsidR="00000000" w:rsidDel="00000000" w:rsidP="00000000" w:rsidRDefault="00000000" w:rsidRPr="00000000" w14:paraId="0000010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Ericka Jazmín Robles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03"/>
            </w:sdtPr>
            <w:sdtContent>
              <w:p w:rsidR="00000000" w:rsidDel="00000000" w:rsidP="00000000" w:rsidRDefault="00000000" w:rsidRPr="00000000" w14:paraId="0000011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04"/>
            </w:sdtPr>
            <w:sdtContent>
              <w:p w:rsidR="00000000" w:rsidDel="00000000" w:rsidP="00000000" w:rsidRDefault="00000000" w:rsidRPr="00000000" w14:paraId="0000011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CDSI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5"/>
            </w:sdtPr>
            <w:sdtContent>
              <w:p w:rsidR="00000000" w:rsidDel="00000000" w:rsidP="00000000" w:rsidRDefault="00000000" w:rsidRPr="00000000" w14:paraId="0000011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Academia de Ingeniería en sistemas computacionales  e informática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06"/>
            </w:sdtPr>
            <w:sdtContent>
              <w:p w:rsidR="00000000" w:rsidDel="00000000" w:rsidP="00000000" w:rsidRDefault="00000000" w:rsidRPr="00000000" w14:paraId="00000113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7"/>
            </w:sdtPr>
            <w:sdtContent>
              <w:p w:rsidR="00000000" w:rsidDel="00000000" w:rsidP="00000000" w:rsidRDefault="00000000" w:rsidRPr="00000000" w14:paraId="00000114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8"/>
            </w:sdtPr>
            <w:sdtContent>
              <w:p w:rsidR="00000000" w:rsidDel="00000000" w:rsidP="00000000" w:rsidRDefault="00000000" w:rsidRPr="00000000" w14:paraId="00000115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9"/>
            </w:sdtPr>
            <w:sdtContent>
              <w:p w:rsidR="00000000" w:rsidDel="00000000" w:rsidP="00000000" w:rsidRDefault="00000000" w:rsidRPr="00000000" w14:paraId="00000116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10"/>
            </w:sdtPr>
            <w:sdtContent>
              <w:p w:rsidR="00000000" w:rsidDel="00000000" w:rsidP="00000000" w:rsidRDefault="00000000" w:rsidRPr="00000000" w14:paraId="00000117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1"/>
            </w:sdtPr>
            <w:sdtContent>
              <w:p w:rsidR="00000000" w:rsidDel="00000000" w:rsidP="00000000" w:rsidRDefault="00000000" w:rsidRPr="00000000" w14:paraId="00000118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2"/>
            </w:sdtPr>
            <w:sdtContent>
              <w:p w:rsidR="00000000" w:rsidDel="00000000" w:rsidP="00000000" w:rsidRDefault="00000000" w:rsidRPr="00000000" w14:paraId="00000119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3"/>
            </w:sdtPr>
            <w:sdtContent>
              <w:p w:rsidR="00000000" w:rsidDel="00000000" w:rsidP="00000000" w:rsidRDefault="00000000" w:rsidRPr="00000000" w14:paraId="0000011A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14"/>
            </w:sdtPr>
            <w:sdtContent>
              <w:p w:rsidR="00000000" w:rsidDel="00000000" w:rsidP="00000000" w:rsidRDefault="00000000" w:rsidRPr="00000000" w14:paraId="0000011B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5"/>
            </w:sdtPr>
            <w:sdtContent>
              <w:p w:rsidR="00000000" w:rsidDel="00000000" w:rsidP="00000000" w:rsidRDefault="00000000" w:rsidRPr="00000000" w14:paraId="0000011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6"/>
            </w:sdtPr>
            <w:sdtContent>
              <w:p w:rsidR="00000000" w:rsidDel="00000000" w:rsidP="00000000" w:rsidRDefault="00000000" w:rsidRPr="00000000" w14:paraId="0000011D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7"/>
            </w:sdtPr>
            <w:sdtContent>
              <w:p w:rsidR="00000000" w:rsidDel="00000000" w:rsidP="00000000" w:rsidRDefault="00000000" w:rsidRPr="00000000" w14:paraId="0000011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18"/>
            </w:sdtPr>
            <w:sdtContent>
              <w:p w:rsidR="00000000" w:rsidDel="00000000" w:rsidP="00000000" w:rsidRDefault="00000000" w:rsidRPr="00000000" w14:paraId="0000011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9"/>
            </w:sdtPr>
            <w:sdtContent>
              <w:p w:rsidR="00000000" w:rsidDel="00000000" w:rsidP="00000000" w:rsidRDefault="00000000" w:rsidRPr="00000000" w14:paraId="0000012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0"/>
            </w:sdtPr>
            <w:sdtContent>
              <w:p w:rsidR="00000000" w:rsidDel="00000000" w:rsidP="00000000" w:rsidRDefault="00000000" w:rsidRPr="00000000" w14:paraId="0000012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1"/>
            </w:sdtPr>
            <w:sdtContent>
              <w:p w:rsidR="00000000" w:rsidDel="00000000" w:rsidP="00000000" w:rsidRDefault="00000000" w:rsidRPr="00000000" w14:paraId="0000012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22"/>
      </w:sdtPr>
      <w:sdtContent>
        <w:p w:rsidR="00000000" w:rsidDel="00000000" w:rsidP="00000000" w:rsidRDefault="00000000" w:rsidRPr="00000000" w14:paraId="000001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35nkun2" w:id="14"/>
          <w:bookmarkEnd w:id="14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</w:r>
        </w:p>
      </w:sdtContent>
    </w:sdt>
    <w:tbl>
      <w:tblPr>
        <w:tblStyle w:val="Table14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327"/>
            </w:sdtPr>
            <w:sdtContent>
              <w:p w:rsidR="00000000" w:rsidDel="00000000" w:rsidP="00000000" w:rsidRDefault="00000000" w:rsidRPr="00000000" w14:paraId="00000124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rPr>
                    <w:color w:val="000000"/>
                    <w:u w:val="none"/>
                    <w:vertAlign w:val="baseline"/>
                    <w:rPrChange w:author="Ericka Jazmín Robles Gómez" w:id="16" w:date="2019-05-24T16:48:23Z">
                      <w:rPr>
                        <w:color w:val="000000"/>
                        <w:vertAlign w:val="baseline"/>
                      </w:rPr>
                    </w:rPrChange>
                  </w:rPr>
                  <w:pPrChange w:author="Ericka Jazmín Robles Gómez" w:id="0" w:date="2019-05-24T16:48:23Z">
                    <w:pPr>
                      <w:spacing w:after="0" w:line="240" w:lineRule="auto"/>
                    </w:pPr>
                  </w:pPrChange>
                </w:pPr>
                <w:sdt>
                  <w:sdtPr>
                    <w:tag w:val="goog_rdk_324"/>
                  </w:sdtPr>
                  <w:sdtContent>
                    <w:del w:author="Ericka Jazmín Robles Gómez" w:id="15" w:date="2019-05-24T16:48:23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-</w:delText>
                      </w:r>
                    </w:del>
                  </w:sdtContent>
                </w:sdt>
                <w:sdt>
                  <w:sdtPr>
                    <w:tag w:val="goog_rdk_325"/>
                  </w:sdtPr>
                  <w:sdtContent>
                    <w:ins w:author="Ericka Jazmín Robles Gómez" w:id="15" w:date="2019-05-24T16:48:23Z">
                      <w:sdt>
                        <w:sdtPr>
                          <w:tag w:val="goog_rdk_326"/>
                        </w:sdtPr>
                        <w:sdtContent>
                          <w:del w:author="Ericka Jazmín Robles Gómez" w:id="15" w:date="2019-05-24T16:48:23Z">
                            <w:r w:rsidDel="00000000" w:rsidR="00000000" w:rsidRPr="00000000">
                              <w:rPr>
                                <w:color w:val="000000"/>
                                <w:vertAlign w:val="baseline"/>
                                <w:rtl w:val="0"/>
                              </w:rPr>
                              <w:delText xml:space="preserve"> </w:delText>
                            </w:r>
                          </w:del>
                        </w:sdtContent>
                      </w:sdt>
                    </w:ins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Diseño de software  de acuerdo con los requerimientos obtenidos</w:t>
                </w:r>
              </w:p>
            </w:sdtContent>
          </w:sdt>
          <w:sdt>
            <w:sdtPr>
              <w:tag w:val="goog_rdk_328"/>
            </w:sdtPr>
            <w:sdtContent>
              <w:p w:rsidR="00000000" w:rsidDel="00000000" w:rsidP="00000000" w:rsidRDefault="00000000" w:rsidRPr="00000000" w14:paraId="00000125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 Personal  capacitado para posibles cambios menores </w:t>
                </w:r>
              </w:p>
            </w:sdtContent>
          </w:sdt>
          <w:sdt>
            <w:sdtPr>
              <w:tag w:val="goog_rdk_329"/>
            </w:sdtPr>
            <w:sdtContent>
              <w:p w:rsidR="00000000" w:rsidDel="00000000" w:rsidP="00000000" w:rsidRDefault="00000000" w:rsidRPr="00000000" w14:paraId="00000126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30"/>
            </w:sdtPr>
            <w:sdtContent>
              <w:p w:rsidR="00000000" w:rsidDel="00000000" w:rsidP="00000000" w:rsidRDefault="00000000" w:rsidRPr="00000000" w14:paraId="00000127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31"/>
      </w:sdtPr>
      <w:sdtContent>
        <w:p w:rsidR="00000000" w:rsidDel="00000000" w:rsidP="00000000" w:rsidRDefault="00000000" w:rsidRPr="00000000" w14:paraId="000001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1ksv4uv" w:id="15"/>
          <w:bookmarkEnd w:id="15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</w:r>
        </w:p>
      </w:sdtContent>
    </w:sdt>
    <w:sdt>
      <w:sdtPr>
        <w:tag w:val="goog_rdk_332"/>
      </w:sdtPr>
      <w:sdtContent>
        <w:p w:rsidR="00000000" w:rsidDel="00000000" w:rsidP="00000000" w:rsidRDefault="00000000" w:rsidRPr="00000000" w14:paraId="000001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44sinio" w:id="16"/>
          <w:bookmarkEnd w:id="16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Gerente de Proyecto</w:t>
          </w:r>
        </w:p>
      </w:sdtContent>
    </w:sdt>
    <w:tbl>
      <w:tblPr>
        <w:tblStyle w:val="Table15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>
            <w:vAlign w:val="top"/>
          </w:tcPr>
          <w:sdt>
            <w:sdtPr>
              <w:tag w:val="goog_rdk_333"/>
            </w:sdtPr>
            <w:sdtContent>
              <w:p w:rsidR="00000000" w:rsidDel="00000000" w:rsidP="00000000" w:rsidRDefault="00000000" w:rsidRPr="00000000" w14:paraId="0000012A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4"/>
            </w:sdtPr>
            <w:sdtContent>
              <w:p w:rsidR="00000000" w:rsidDel="00000000" w:rsidP="00000000" w:rsidRDefault="00000000" w:rsidRPr="00000000" w14:paraId="0000012B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Cargo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5"/>
            </w:sdtPr>
            <w:sdtContent>
              <w:p w:rsidR="00000000" w:rsidDel="00000000" w:rsidP="00000000" w:rsidRDefault="00000000" w:rsidRPr="00000000" w14:paraId="0000012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Departamento / División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6"/>
            </w:sdtPr>
            <w:sdtContent>
              <w:p w:rsidR="00000000" w:rsidDel="00000000" w:rsidP="00000000" w:rsidRDefault="00000000" w:rsidRPr="00000000" w14:paraId="0000012D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Rama ejecutiva (Vicepresidencia)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37"/>
            </w:sdtPr>
            <w:sdtContent>
              <w:p w:rsidR="00000000" w:rsidDel="00000000" w:rsidP="00000000" w:rsidRDefault="00000000" w:rsidRPr="00000000" w14:paraId="0000012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Samanta Castro Hernandez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8"/>
            </w:sdtPr>
            <w:sdtContent>
              <w:p w:rsidR="00000000" w:rsidDel="00000000" w:rsidP="00000000" w:rsidRDefault="00000000" w:rsidRPr="00000000" w14:paraId="0000012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Gerente de proyecto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9"/>
            </w:sdtPr>
            <w:sdtContent>
              <w:p w:rsidR="00000000" w:rsidDel="00000000" w:rsidP="00000000" w:rsidRDefault="00000000" w:rsidRPr="00000000" w14:paraId="0000013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X Force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0"/>
            </w:sdtPr>
            <w:sdtContent>
              <w:p w:rsidR="00000000" w:rsidDel="00000000" w:rsidP="00000000" w:rsidRDefault="00000000" w:rsidRPr="00000000" w14:paraId="0000013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Ingeniería en sistemas computacionales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41"/>
      </w:sdtPr>
      <w:sdtContent>
        <w:p w:rsidR="00000000" w:rsidDel="00000000" w:rsidP="00000000" w:rsidRDefault="00000000" w:rsidRPr="00000000" w14:paraId="000001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2jxsxqh" w:id="17"/>
          <w:bookmarkEnd w:id="1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2"/>
      </w:sdtPr>
      <w:sdtContent>
        <w:p w:rsidR="00000000" w:rsidDel="00000000" w:rsidP="00000000" w:rsidRDefault="00000000" w:rsidRPr="00000000" w14:paraId="000001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3"/>
      </w:sdtPr>
      <w:sdtContent>
        <w:p w:rsidR="00000000" w:rsidDel="00000000" w:rsidP="00000000" w:rsidRDefault="00000000" w:rsidRPr="00000000" w14:paraId="000001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4"/>
      </w:sdtPr>
      <w:sdtContent>
        <w:p w:rsidR="00000000" w:rsidDel="00000000" w:rsidP="00000000" w:rsidRDefault="00000000" w:rsidRPr="00000000" w14:paraId="000001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Niveles de autoridad</w:t>
          </w:r>
        </w:p>
      </w:sdtContent>
    </w:sdt>
    <w:tbl>
      <w:tblPr>
        <w:tblStyle w:val="Table16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c>
          <w:tcPr>
            <w:vAlign w:val="top"/>
          </w:tcPr>
          <w:sdt>
            <w:sdtPr>
              <w:tag w:val="goog_rdk_345"/>
            </w:sdtPr>
            <w:sdtContent>
              <w:p w:rsidR="00000000" w:rsidDel="00000000" w:rsidP="00000000" w:rsidRDefault="00000000" w:rsidRPr="00000000" w14:paraId="00000136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Área de autoridad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6"/>
            </w:sdtPr>
            <w:sdtContent>
              <w:p w:rsidR="00000000" w:rsidDel="00000000" w:rsidP="00000000" w:rsidRDefault="00000000" w:rsidRPr="00000000" w14:paraId="00000137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Descripción del nivel de autoridad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47"/>
            </w:sdtPr>
            <w:sdtContent>
              <w:p w:rsidR="00000000" w:rsidDel="00000000" w:rsidP="00000000" w:rsidRDefault="00000000" w:rsidRPr="00000000" w14:paraId="00000138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Decisiones de personal (Staffing)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48"/>
            </w:sdtPr>
            <w:sdtContent>
              <w:p w:rsidR="00000000" w:rsidDel="00000000" w:rsidP="00000000" w:rsidRDefault="00000000" w:rsidRPr="00000000" w14:paraId="00000139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49"/>
            </w:sdtPr>
            <w:sdtContent>
              <w:p w:rsidR="00000000" w:rsidDel="00000000" w:rsidP="00000000" w:rsidRDefault="00000000" w:rsidRPr="00000000" w14:paraId="0000013A">
                <w:pPr>
                  <w:spacing w:after="0" w:line="240" w:lineRule="auto"/>
                  <w:jc w:val="center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El gerente de proyecto tendrá las posibilidades de tomar decisiones   respecto al reorganización  del equipo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50"/>
            </w:sdtPr>
            <w:sdtContent>
              <w:p w:rsidR="00000000" w:rsidDel="00000000" w:rsidP="00000000" w:rsidRDefault="00000000" w:rsidRPr="00000000" w14:paraId="0000013B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Gestión de presupuesto y de sus variaciones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51"/>
            </w:sdtPr>
            <w:sdtContent>
              <w:p w:rsidR="00000000" w:rsidDel="00000000" w:rsidP="00000000" w:rsidRDefault="00000000" w:rsidRPr="00000000" w14:paraId="0000013C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52"/>
            </w:sdtPr>
            <w:sdtContent>
              <w:p w:rsidR="00000000" w:rsidDel="00000000" w:rsidP="00000000" w:rsidRDefault="00000000" w:rsidRPr="00000000" w14:paraId="0000013D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Aprobación de cargos contemplados</w:t>
                </w:r>
              </w:p>
            </w:sdtContent>
          </w:sdt>
          <w:sdt>
            <w:sdtPr>
              <w:tag w:val="goog_rdk_353"/>
            </w:sdtPr>
            <w:sdtContent>
              <w:p w:rsidR="00000000" w:rsidDel="00000000" w:rsidP="00000000" w:rsidRDefault="00000000" w:rsidRPr="00000000" w14:paraId="0000013E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54"/>
            </w:sdtPr>
            <w:sdtContent>
              <w:p w:rsidR="00000000" w:rsidDel="00000000" w:rsidP="00000000" w:rsidRDefault="00000000" w:rsidRPr="00000000" w14:paraId="0000013F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Decisiones técnicas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55"/>
            </w:sdtPr>
            <w:sdtContent>
              <w:p w:rsidR="00000000" w:rsidDel="00000000" w:rsidP="00000000" w:rsidRDefault="00000000" w:rsidRPr="00000000" w14:paraId="00000140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56"/>
            </w:sdtPr>
            <w:sdtContent>
              <w:p w:rsidR="00000000" w:rsidDel="00000000" w:rsidP="00000000" w:rsidRDefault="00000000" w:rsidRPr="00000000" w14:paraId="00000141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Cambiar el tipo de herramientas de software en caso de que una de estas este creando conflictos en la elaboración de código</w:t>
                </w:r>
              </w:p>
            </w:sdtContent>
          </w:sdt>
          <w:sdt>
            <w:sdtPr>
              <w:tag w:val="goog_rdk_357"/>
            </w:sdtPr>
            <w:sdtContent>
              <w:p w:rsidR="00000000" w:rsidDel="00000000" w:rsidP="00000000" w:rsidRDefault="00000000" w:rsidRPr="00000000" w14:paraId="00000142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58"/>
            </w:sdtPr>
            <w:sdtContent>
              <w:p w:rsidR="00000000" w:rsidDel="00000000" w:rsidP="00000000" w:rsidRDefault="00000000" w:rsidRPr="00000000" w14:paraId="00000143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Resolución de conflictos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59"/>
            </w:sdtPr>
            <w:sdtContent>
              <w:p w:rsidR="00000000" w:rsidDel="00000000" w:rsidP="00000000" w:rsidRDefault="00000000" w:rsidRPr="00000000" w14:paraId="00000144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60"/>
            </w:sdtPr>
            <w:sdtContent>
              <w:p w:rsidR="00000000" w:rsidDel="00000000" w:rsidP="00000000" w:rsidRDefault="00000000" w:rsidRPr="00000000" w14:paraId="00000145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Posibilidad de toma de decisiones sobre el razonamiento de los stakeholders</w:t>
                </w:r>
              </w:p>
            </w:sdtContent>
          </w:sdt>
          <w:sdt>
            <w:sdtPr>
              <w:tag w:val="goog_rdk_361"/>
            </w:sdtPr>
            <w:sdtContent>
              <w:p w:rsidR="00000000" w:rsidDel="00000000" w:rsidP="00000000" w:rsidRDefault="00000000" w:rsidRPr="00000000" w14:paraId="00000146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62"/>
            </w:sdtPr>
            <w:sdtContent>
              <w:p w:rsidR="00000000" w:rsidDel="00000000" w:rsidP="00000000" w:rsidRDefault="00000000" w:rsidRPr="00000000" w14:paraId="00000147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Ruta de escalamiento y limitaciones de autoridad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63"/>
            </w:sdtPr>
            <w:sdtContent>
              <w:p w:rsidR="00000000" w:rsidDel="00000000" w:rsidP="00000000" w:rsidRDefault="00000000" w:rsidRPr="00000000" w14:paraId="00000148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64"/>
            </w:sdtPr>
            <w:sdtContent>
              <w:p w:rsidR="00000000" w:rsidDel="00000000" w:rsidP="00000000" w:rsidRDefault="00000000" w:rsidRPr="00000000" w14:paraId="00000149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Posibilidad de tomar decisiones en cuestiones de tiempo de ejecución del proyecto</w:t>
                </w:r>
              </w:p>
            </w:sdtContent>
          </w:sdt>
          <w:sdt>
            <w:sdtPr>
              <w:tag w:val="goog_rdk_365"/>
            </w:sdtPr>
            <w:sdtContent>
              <w:p w:rsidR="00000000" w:rsidDel="00000000" w:rsidP="00000000" w:rsidRDefault="00000000" w:rsidRPr="00000000" w14:paraId="0000014A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66"/>
      </w:sdtPr>
      <w:sdtContent>
        <w:p w:rsidR="00000000" w:rsidDel="00000000" w:rsidP="00000000" w:rsidRDefault="00000000" w:rsidRPr="00000000" w14:paraId="000001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z337ya" w:id="18"/>
          <w:bookmarkEnd w:id="18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Personal y recursos preasignados</w:t>
          </w:r>
        </w:p>
      </w:sdtContent>
    </w:sdt>
    <w:tbl>
      <w:tblPr>
        <w:tblStyle w:val="Table17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c>
          <w:tcPr>
            <w:vAlign w:val="top"/>
          </w:tcPr>
          <w:sdt>
            <w:sdtPr>
              <w:tag w:val="goog_rdk_367"/>
            </w:sdtPr>
            <w:sdtContent>
              <w:p w:rsidR="00000000" w:rsidDel="00000000" w:rsidP="00000000" w:rsidRDefault="00000000" w:rsidRPr="00000000" w14:paraId="0000014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Recurso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68"/>
            </w:sdtPr>
            <w:sdtContent>
              <w:p w:rsidR="00000000" w:rsidDel="00000000" w:rsidP="00000000" w:rsidRDefault="00000000" w:rsidRPr="00000000" w14:paraId="0000014D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Departamento / División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69"/>
            </w:sdtPr>
            <w:sdtContent>
              <w:p w:rsidR="00000000" w:rsidDel="00000000" w:rsidP="00000000" w:rsidRDefault="00000000" w:rsidRPr="00000000" w14:paraId="0000014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Rama ejecutiva (Vicepresidencia)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70"/>
            </w:sdtPr>
            <w:sdtContent>
              <w:p w:rsidR="00000000" w:rsidDel="00000000" w:rsidP="00000000" w:rsidRDefault="00000000" w:rsidRPr="00000000" w14:paraId="0000014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Alan Arturo Loya Favela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71"/>
            </w:sdtPr>
            <w:sdtContent>
              <w:p w:rsidR="00000000" w:rsidDel="00000000" w:rsidP="00000000" w:rsidRDefault="00000000" w:rsidRPr="00000000" w14:paraId="0000015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x Force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2"/>
            </w:sdtPr>
            <w:sdtContent>
              <w:p w:rsidR="00000000" w:rsidDel="00000000" w:rsidP="00000000" w:rsidRDefault="00000000" w:rsidRPr="00000000" w14:paraId="0000015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ISC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73"/>
            </w:sdtPr>
            <w:sdtContent>
              <w:p w:rsidR="00000000" w:rsidDel="00000000" w:rsidP="00000000" w:rsidRDefault="00000000" w:rsidRPr="00000000" w14:paraId="0000015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Jesús Albino Calderón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74"/>
            </w:sdtPr>
            <w:sdtContent>
              <w:p w:rsidR="00000000" w:rsidDel="00000000" w:rsidP="00000000" w:rsidRDefault="00000000" w:rsidRPr="00000000" w14:paraId="00000153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x Force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5"/>
            </w:sdtPr>
            <w:sdtContent>
              <w:p w:rsidR="00000000" w:rsidDel="00000000" w:rsidP="00000000" w:rsidRDefault="00000000" w:rsidRPr="00000000" w14:paraId="00000154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ISC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76"/>
            </w:sdtPr>
            <w:sdtContent>
              <w:p w:rsidR="00000000" w:rsidDel="00000000" w:rsidP="00000000" w:rsidRDefault="00000000" w:rsidRPr="00000000" w14:paraId="00000155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Beatriz Miranda Miranda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77"/>
            </w:sdtPr>
            <w:sdtContent>
              <w:p w:rsidR="00000000" w:rsidDel="00000000" w:rsidP="00000000" w:rsidRDefault="00000000" w:rsidRPr="00000000" w14:paraId="00000156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x Force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8"/>
            </w:sdtPr>
            <w:sdtContent>
              <w:p w:rsidR="00000000" w:rsidDel="00000000" w:rsidP="00000000" w:rsidRDefault="00000000" w:rsidRPr="00000000" w14:paraId="00000157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ISC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79"/>
            </w:sdtPr>
            <w:sdtContent>
              <w:p w:rsidR="00000000" w:rsidDel="00000000" w:rsidP="00000000" w:rsidRDefault="00000000" w:rsidRPr="00000000" w14:paraId="00000158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80"/>
            </w:sdtPr>
            <w:sdtContent>
              <w:p w:rsidR="00000000" w:rsidDel="00000000" w:rsidP="00000000" w:rsidRDefault="00000000" w:rsidRPr="00000000" w14:paraId="00000159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1"/>
            </w:sdtPr>
            <w:sdtContent>
              <w:p w:rsidR="00000000" w:rsidDel="00000000" w:rsidP="00000000" w:rsidRDefault="00000000" w:rsidRPr="00000000" w14:paraId="0000015A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82"/>
            </w:sdtPr>
            <w:sdtContent>
              <w:p w:rsidR="00000000" w:rsidDel="00000000" w:rsidP="00000000" w:rsidRDefault="00000000" w:rsidRPr="00000000" w14:paraId="0000015B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3"/>
            </w:sdtPr>
            <w:sdtContent>
              <w:p w:rsidR="00000000" w:rsidDel="00000000" w:rsidP="00000000" w:rsidRDefault="00000000" w:rsidRPr="00000000" w14:paraId="0000015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4"/>
            </w:sdtPr>
            <w:sdtContent>
              <w:p w:rsidR="00000000" w:rsidDel="00000000" w:rsidP="00000000" w:rsidRDefault="00000000" w:rsidRPr="00000000" w14:paraId="0000015D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85"/>
            </w:sdtPr>
            <w:sdtContent>
              <w:p w:rsidR="00000000" w:rsidDel="00000000" w:rsidP="00000000" w:rsidRDefault="00000000" w:rsidRPr="00000000" w14:paraId="0000015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6"/>
            </w:sdtPr>
            <w:sdtContent>
              <w:p w:rsidR="00000000" w:rsidDel="00000000" w:rsidP="00000000" w:rsidRDefault="00000000" w:rsidRPr="00000000" w14:paraId="0000015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7"/>
            </w:sdtPr>
            <w:sdtContent>
              <w:p w:rsidR="00000000" w:rsidDel="00000000" w:rsidP="00000000" w:rsidRDefault="00000000" w:rsidRPr="00000000" w14:paraId="0000016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88"/>
            </w:sdtPr>
            <w:sdtContent>
              <w:p w:rsidR="00000000" w:rsidDel="00000000" w:rsidP="00000000" w:rsidRDefault="00000000" w:rsidRPr="00000000" w14:paraId="00000161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9"/>
            </w:sdtPr>
            <w:sdtContent>
              <w:p w:rsidR="00000000" w:rsidDel="00000000" w:rsidP="00000000" w:rsidRDefault="00000000" w:rsidRPr="00000000" w14:paraId="0000016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90"/>
            </w:sdtPr>
            <w:sdtContent>
              <w:p w:rsidR="00000000" w:rsidDel="00000000" w:rsidP="00000000" w:rsidRDefault="00000000" w:rsidRPr="00000000" w14:paraId="00000163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91"/>
            </w:sdtPr>
            <w:sdtContent>
              <w:p w:rsidR="00000000" w:rsidDel="00000000" w:rsidP="00000000" w:rsidRDefault="00000000" w:rsidRPr="00000000" w14:paraId="00000164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92"/>
            </w:sdtPr>
            <w:sdtContent>
              <w:p w:rsidR="00000000" w:rsidDel="00000000" w:rsidP="00000000" w:rsidRDefault="00000000" w:rsidRPr="00000000" w14:paraId="00000165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93"/>
            </w:sdtPr>
            <w:sdtContent>
              <w:p w:rsidR="00000000" w:rsidDel="00000000" w:rsidP="00000000" w:rsidRDefault="00000000" w:rsidRPr="00000000" w14:paraId="00000166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94"/>
      </w:sdtPr>
      <w:sdtContent>
        <w:p w:rsidR="00000000" w:rsidDel="00000000" w:rsidP="00000000" w:rsidRDefault="00000000" w:rsidRPr="00000000" w14:paraId="000001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3j2qqm3" w:id="19"/>
          <w:bookmarkEnd w:id="1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5"/>
      </w:sdtPr>
      <w:sdtContent>
        <w:p w:rsidR="00000000" w:rsidDel="00000000" w:rsidP="00000000" w:rsidRDefault="00000000" w:rsidRPr="00000000" w14:paraId="000001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6"/>
      </w:sdtPr>
      <w:sdtContent>
        <w:p w:rsidR="00000000" w:rsidDel="00000000" w:rsidP="00000000" w:rsidRDefault="00000000" w:rsidRPr="00000000" w14:paraId="000001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Verificaciones y Validaciones</w:t>
          </w:r>
        </w:p>
      </w:sdtContent>
    </w:sdt>
    <w:tbl>
      <w:tblPr>
        <w:tblStyle w:val="Table18"/>
        <w:tblW w:w="8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60"/>
        <w:gridCol w:w="1577"/>
        <w:gridCol w:w="1550"/>
        <w:gridCol w:w="2459"/>
        <w:tblGridChange w:id="0">
          <w:tblGrid>
            <w:gridCol w:w="3360"/>
            <w:gridCol w:w="1577"/>
            <w:gridCol w:w="1550"/>
            <w:gridCol w:w="2459"/>
          </w:tblGrid>
        </w:tblGridChange>
      </w:tblGrid>
      <w:tr>
        <w:tc>
          <w:tcPr>
            <w:vAlign w:val="top"/>
          </w:tcPr>
          <w:sdt>
            <w:sdtPr>
              <w:tag w:val="goog_rdk_397"/>
            </w:sdtPr>
            <w:sdtContent>
              <w:p w:rsidR="00000000" w:rsidDel="00000000" w:rsidP="00000000" w:rsidRDefault="00000000" w:rsidRPr="00000000" w14:paraId="0000016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98"/>
            </w:sdtPr>
            <w:sdtContent>
              <w:p w:rsidR="00000000" w:rsidDel="00000000" w:rsidP="00000000" w:rsidRDefault="00000000" w:rsidRPr="00000000" w14:paraId="0000016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Verificación 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99"/>
            </w:sdtPr>
            <w:sdtContent>
              <w:p w:rsidR="00000000" w:rsidDel="00000000" w:rsidP="00000000" w:rsidRDefault="00000000" w:rsidRPr="00000000" w14:paraId="0000016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Validación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0"/>
            </w:sdtPr>
            <w:sdtContent>
              <w:p w:rsidR="00000000" w:rsidDel="00000000" w:rsidP="00000000" w:rsidRDefault="00000000" w:rsidRPr="00000000" w14:paraId="0000016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1"/>
            </w:sdtPr>
            <w:sdtContent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Firma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02"/>
            </w:sdtPr>
            <w:sdtContent>
              <w:p w:rsidR="00000000" w:rsidDel="00000000" w:rsidP="00000000" w:rsidRDefault="00000000" w:rsidRPr="00000000" w14:paraId="0000016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3"/>
            </w:sdtPr>
            <w:sdtContent>
              <w:p w:rsidR="00000000" w:rsidDel="00000000" w:rsidP="00000000" w:rsidRDefault="00000000" w:rsidRPr="00000000" w14:paraId="0000017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4"/>
            </w:sdtPr>
            <w:sdtContent>
              <w:p w:rsidR="00000000" w:rsidDel="00000000" w:rsidP="00000000" w:rsidRDefault="00000000" w:rsidRPr="00000000" w14:paraId="0000017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5"/>
            </w:sdtPr>
            <w:sdtContent>
              <w:p w:rsidR="00000000" w:rsidDel="00000000" w:rsidP="00000000" w:rsidRDefault="00000000" w:rsidRPr="00000000" w14:paraId="0000017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06"/>
            </w:sdtPr>
            <w:sdtContent>
              <w:p w:rsidR="00000000" w:rsidDel="00000000" w:rsidP="00000000" w:rsidRDefault="00000000" w:rsidRPr="00000000" w14:paraId="0000017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7"/>
            </w:sdtPr>
            <w:sdtContent>
              <w:p w:rsidR="00000000" w:rsidDel="00000000" w:rsidP="00000000" w:rsidRDefault="00000000" w:rsidRPr="00000000" w14:paraId="0000017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8"/>
            </w:sdtPr>
            <w:sdtContent>
              <w:p w:rsidR="00000000" w:rsidDel="00000000" w:rsidP="00000000" w:rsidRDefault="00000000" w:rsidRPr="00000000" w14:paraId="0000017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9"/>
            </w:sdtPr>
            <w:sdtContent>
              <w:p w:rsidR="00000000" w:rsidDel="00000000" w:rsidP="00000000" w:rsidRDefault="00000000" w:rsidRPr="00000000" w14:paraId="0000017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10"/>
            </w:sdtPr>
            <w:sdtContent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1"/>
            </w:sdtPr>
            <w:sdtContent>
              <w:p w:rsidR="00000000" w:rsidDel="00000000" w:rsidP="00000000" w:rsidRDefault="00000000" w:rsidRPr="00000000" w14:paraId="0000017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2"/>
            </w:sdtPr>
            <w:sdtContent>
              <w:p w:rsidR="00000000" w:rsidDel="00000000" w:rsidP="00000000" w:rsidRDefault="00000000" w:rsidRPr="00000000" w14:paraId="0000017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3"/>
            </w:sdtPr>
            <w:sdtContent>
              <w:p w:rsidR="00000000" w:rsidDel="00000000" w:rsidP="00000000" w:rsidRDefault="00000000" w:rsidRPr="00000000" w14:paraId="0000017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14"/>
            </w:sdtPr>
            <w:sdtContent>
              <w:p w:rsidR="00000000" w:rsidDel="00000000" w:rsidP="00000000" w:rsidRDefault="00000000" w:rsidRPr="00000000" w14:paraId="0000017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5"/>
            </w:sdtPr>
            <w:sdtContent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6"/>
            </w:sdtPr>
            <w:sdtContent>
              <w:p w:rsidR="00000000" w:rsidDel="00000000" w:rsidP="00000000" w:rsidRDefault="00000000" w:rsidRPr="00000000" w14:paraId="0000017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7"/>
            </w:sdtPr>
            <w:sdtContent>
              <w:p w:rsidR="00000000" w:rsidDel="00000000" w:rsidP="00000000" w:rsidRDefault="00000000" w:rsidRPr="00000000" w14:paraId="0000017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18"/>
            </w:sdtPr>
            <w:sdtContent>
              <w:p w:rsidR="00000000" w:rsidDel="00000000" w:rsidP="00000000" w:rsidRDefault="00000000" w:rsidRPr="00000000" w14:paraId="0000017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9"/>
            </w:sdtPr>
            <w:sdtContent>
              <w:p w:rsidR="00000000" w:rsidDel="00000000" w:rsidP="00000000" w:rsidRDefault="00000000" w:rsidRPr="00000000" w14:paraId="0000018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0"/>
            </w:sdtPr>
            <w:sdtContent>
              <w:p w:rsidR="00000000" w:rsidDel="00000000" w:rsidP="00000000" w:rsidRDefault="00000000" w:rsidRPr="00000000" w14:paraId="0000018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1"/>
            </w:sdtPr>
            <w:sdtContent>
              <w:p w:rsidR="00000000" w:rsidDel="00000000" w:rsidP="00000000" w:rsidRDefault="00000000" w:rsidRPr="00000000" w14:paraId="0000018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22"/>
            </w:sdtPr>
            <w:sdtContent>
              <w:p w:rsidR="00000000" w:rsidDel="00000000" w:rsidP="00000000" w:rsidRDefault="00000000" w:rsidRPr="00000000" w14:paraId="0000018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3"/>
            </w:sdtPr>
            <w:sdtContent>
              <w:p w:rsidR="00000000" w:rsidDel="00000000" w:rsidP="00000000" w:rsidRDefault="00000000" w:rsidRPr="00000000" w14:paraId="0000018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4"/>
            </w:sdtPr>
            <w:sdtContent>
              <w:p w:rsidR="00000000" w:rsidDel="00000000" w:rsidP="00000000" w:rsidRDefault="00000000" w:rsidRPr="00000000" w14:paraId="0000018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5"/>
            </w:sdtPr>
            <w:sdtContent>
              <w:p w:rsidR="00000000" w:rsidDel="00000000" w:rsidP="00000000" w:rsidRDefault="00000000" w:rsidRPr="00000000" w14:paraId="0000018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26"/>
            </w:sdtPr>
            <w:sdtContent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7"/>
            </w:sdtPr>
            <w:sdtContent>
              <w:p w:rsidR="00000000" w:rsidDel="00000000" w:rsidP="00000000" w:rsidRDefault="00000000" w:rsidRPr="00000000" w14:paraId="0000018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8"/>
            </w:sdtPr>
            <w:sdtContent>
              <w:p w:rsidR="00000000" w:rsidDel="00000000" w:rsidP="00000000" w:rsidRDefault="00000000" w:rsidRPr="00000000" w14:paraId="0000018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9"/>
            </w:sdtPr>
            <w:sdtContent>
              <w:p w:rsidR="00000000" w:rsidDel="00000000" w:rsidP="00000000" w:rsidRDefault="00000000" w:rsidRPr="00000000" w14:paraId="0000018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30"/>
      </w:sdtPr>
      <w:sdtContent>
        <w:p w:rsidR="00000000" w:rsidDel="00000000" w:rsidP="00000000" w:rsidRDefault="00000000" w:rsidRPr="00000000" w14:paraId="000001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9" w:type="default"/>
      <w:footerReference r:id="rId10" w:type="default"/>
      <w:pgSz w:h="15840" w:w="12240"/>
      <w:pgMar w:bottom="1418" w:top="1985" w:left="1701" w:right="170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icka Jazmín Robles Gómez" w:id="0" w:date="2019-05-24T15:11:40Z">
    <w:sdt>
      <w:sdtPr>
        <w:tag w:val="goog_rdk_434"/>
      </w:sdtPr>
      <w:sdtContent>
        <w:p w:rsidR="00000000" w:rsidDel="00000000" w:rsidP="00000000" w:rsidRDefault="00000000" w:rsidRPr="00000000" w14:paraId="0000018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especificar en que consiste la restricción</w:t>
          </w:r>
        </w:p>
      </w:sdtContent>
    </w:sdt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8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ahom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33"/>
    </w:sdtPr>
    <w:sdtContent>
      <w:p w:rsidR="00000000" w:rsidDel="00000000" w:rsidP="00000000" w:rsidRDefault="00000000" w:rsidRPr="00000000" w14:paraId="0000018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200" w:before="0" w:line="276" w:lineRule="auto"/>
          <w:ind w:left="0" w:right="0" w:firstLine="0"/>
          <w:jc w:val="center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CENTRO DE DESARROLLO DE SOFTWARE E INVESTIGACIÓN</w:t>
        </w: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31"/>
    </w:sdtPr>
    <w:sdtContent>
      <w:p w:rsidR="00000000" w:rsidDel="00000000" w:rsidP="00000000" w:rsidRDefault="00000000" w:rsidRPr="00000000" w14:paraId="0000018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200" w:before="0" w:line="276" w:lineRule="auto"/>
          <w:ind w:left="0" w:right="0" w:firstLine="0"/>
          <w:jc w:val="center"/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INSTITUTO TECNOLÓGICO SUPERIOR ZACATECAS OCCIDENTE</w:t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-480059</wp:posOffset>
              </wp:positionH>
              <wp:positionV relativeFrom="paragraph">
                <wp:posOffset>-221614</wp:posOffset>
              </wp:positionV>
              <wp:extent cx="882015" cy="828675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2015" cy="828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sdt>
    <w:sdtPr>
      <w:tag w:val="goog_rdk_432"/>
    </w:sdtPr>
    <w:sdtContent>
      <w:p w:rsidR="00000000" w:rsidDel="00000000" w:rsidP="00000000" w:rsidRDefault="00000000" w:rsidRPr="00000000" w14:paraId="0000018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76" w:lineRule="auto"/>
          <w:ind w:left="0" w:right="0" w:firstLine="0"/>
          <w:jc w:val="center"/>
          <w:rPr>
            <w:rFonts w:ascii="Arial" w:cs="Arial" w:eastAsia="Arial" w:hAnsi="Arial"/>
            <w:b w:val="0"/>
            <w:i w:val="0"/>
            <w:smallCaps w:val="0"/>
            <w:strike w:val="0"/>
            <w:color w:val="365f91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Acta Constitutiva del Proyecto</w:t>
        </w: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Ref.decomentario">
    <w:name w:val="Ref. de comentario"/>
    <w:next w:val="Ref.decomenta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cs="Times New Roman" w:eastAsia="Calibri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VE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nSbFZXzAoScINQpWMpI/Qrpm5g==">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2019-03-20T18:49:00Z</dcterms:created>
  <dc:creator>admin</dc:creator>
</cp:coreProperties>
</file>
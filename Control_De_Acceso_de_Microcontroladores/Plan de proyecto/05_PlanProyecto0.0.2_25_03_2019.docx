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40"/>
          <w:szCs w:val="40"/>
          <w:rtl w:val="0"/>
        </w:rPr>
        <w:t xml:space="preserve">PLAN DE PROYECTO</w:t>
      </w:r>
    </w:p>
    <w:p w:rsidR="00000000" w:rsidDel="00000000" w:rsidP="00000000" w:rsidRDefault="00000000" w:rsidRPr="00000000" w14:paraId="00000008">
      <w:pPr>
        <w:spacing w:after="0" w:line="240" w:lineRule="auto"/>
        <w:ind w:left="-426"/>
        <w:rPr>
          <w:rFonts w:ascii="Arial" w:cs="Arial" w:eastAsia="Arial" w:hAnsi="Arial"/>
          <w:b w:val="1"/>
          <w:i w:val="1"/>
          <w:color w:val="0070c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91225" cy="95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91225" cy="952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ind w:left="-426"/>
        <w:rPr>
          <w:rFonts w:ascii="Arial" w:cs="Arial" w:eastAsia="Arial" w:hAnsi="Arial"/>
          <w:b w:val="1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PLAN DE PROYECTO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 DEL PRODUCTO Y ENTREGABLES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 DEL PRODUCTO O EL CAMBIO DEL PRODUCTO</w:t>
      </w:r>
      <w:r w:rsidDel="00000000" w:rsidR="00000000" w:rsidRPr="00000000">
        <w:rPr>
          <w:rFonts w:ascii="Arial" w:cs="Arial" w:eastAsia="Arial" w:hAnsi="Arial"/>
          <w:b w:val="1"/>
          <w:i w:val="1"/>
          <w:color w:val="a6a6a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6364"/>
        <w:tblGridChange w:id="0">
          <w:tblGrid>
            <w:gridCol w:w="3070"/>
            <w:gridCol w:w="6364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Describa el nombre de la solicitud a desarrollar.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del w:author="Sam Castro Hernandez" w:id="0" w:date="2019-03-27T21:17:00Z"/>
                <w:rFonts w:ascii="Arial" w:cs="Arial" w:eastAsia="Arial" w:hAnsi="Arial"/>
                <w:color w:val="808080"/>
                <w:sz w:val="18"/>
                <w:szCs w:val="18"/>
              </w:rPr>
            </w:pPr>
            <w:ins w:author="Sam Castro Hernandez" w:id="0" w:date="2019-03-27T21:17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t xml:space="preserve">El producto de control de acceso del laboratorio de microcontroladores se llevara a cabo  los registros y las estadísticas de  la entrada y salida de los alumnos y los docentes del ITZSO   además de que  se identificara   si la entrada será por Clase, Consulta o Practica </w:t>
              </w:r>
            </w:ins>
            <w:del w:author="Sam Castro Hernandez" w:id="0" w:date="2019-03-27T21:17:00Z">
              <w:r w:rsidDel="00000000" w:rsidR="00000000" w:rsidRPr="00000000">
                <w:rPr>
                  <w:rtl w:val="0"/>
                </w:rPr>
              </w:r>
            </w:del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del w:author="Sam Castro Hernandez" w:id="0" w:date="2019-03-27T21:17:00Z"/>
                <w:rFonts w:ascii="Arial" w:cs="Arial" w:eastAsia="Arial" w:hAnsi="Arial"/>
                <w:color w:val="000000"/>
                <w:sz w:val="24"/>
                <w:szCs w:val="24"/>
              </w:rPr>
            </w:pPr>
            <w:del w:author="Sam Castro Hernandez" w:id="0" w:date="2019-03-27T21:17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delText xml:space="preserve">La problemática de este proyecto es debido a que no se tienen registros de la entrada y salida del laboratorio de </w:delText>
              </w:r>
              <w:commentRangeStart w:id="0"/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delText xml:space="preserve">microcontroladores</w:delText>
              </w:r>
              <w:commentRangeEnd w:id="0"/>
              <w:r w:rsidDel="00000000" w:rsidR="00000000" w:rsidRPr="00000000">
                <w:commentReference w:id="0"/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delText xml:space="preserve">.</w:delText>
              </w:r>
            </w:del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shd w:fill="auto" w:val="clear"/>
                <w:rPrChange w:author="Sam Castro Hernandez" w:id="1" w:date="2019-03-27T21:17:00Z">
                  <w:rPr>
                    <w:rFonts w:ascii="Arial" w:cs="Arial" w:eastAsia="Arial" w:hAnsi="Arial"/>
                    <w:color w:val="808080"/>
                    <w:sz w:val="18"/>
                    <w:szCs w:val="18"/>
                  </w:rPr>
                </w:rPrChange>
              </w:rPr>
              <w:pPrChange w:author="Sam Castro Hernandez" w:id="0" w:date="2019-03-27T21:17:00Z">
                <w:pPr/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del w:author="Sam Castro Hernandez" w:id="2" w:date="2019-03-27T21:21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Crear e Implementar  el control de acceso en Microcontroladores en  el ITSZO</w:delText>
              </w:r>
            </w:del>
            <w:ins w:author="Sam Castro Hernandez" w:id="2" w:date="2019-03-27T21:21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El alcance del proyecto será local dentro del laboratorio de microcontroladores que se encuentra en  el Instituto Tecnológico Superior Zacatecas Occidente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del w:author="Sam Castro Hernandez" w:id="3" w:date="2019-03-27T21:30:00Z"/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Unidad administrativa</w:t>
            </w:r>
            <w:ins w:author="Sam Castro Hernandez" w:id="3" w:date="2019-03-27T21:30:00Z">
              <w:r w:rsidDel="00000000" w:rsidR="00000000" w:rsidRPr="00000000">
                <w:rPr>
                  <w:rFonts w:ascii="Arial" w:cs="Arial" w:eastAsia="Arial" w:hAnsi="Arial"/>
                  <w:b w:val="1"/>
                  <w:i w:val="1"/>
                  <w:color w:val="ffffff"/>
                  <w:sz w:val="20"/>
                  <w:szCs w:val="20"/>
                  <w:rtl w:val="0"/>
                </w:rPr>
                <w:t xml:space="preserve"> Solicitante</w:t>
              </w:r>
            </w:ins>
            <w:del w:author="Sam Castro Hernandez" w:id="3" w:date="2019-03-27T21:30:00Z">
              <w:r w:rsidDel="00000000" w:rsidR="00000000" w:rsidRPr="00000000">
                <w:rPr>
                  <w:rtl w:val="0"/>
                </w:rPr>
              </w:r>
            </w:del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del w:author="Sam Castro Hernandez" w:id="3" w:date="2019-03-27T21:30:00Z">
              <w:r w:rsidDel="00000000" w:rsidR="00000000" w:rsidRPr="00000000">
                <w:rPr>
                  <w:rFonts w:ascii="Arial" w:cs="Arial" w:eastAsia="Arial" w:hAnsi="Arial"/>
                  <w:b w:val="1"/>
                  <w:i w:val="1"/>
                  <w:color w:val="ffffff"/>
                  <w:sz w:val="20"/>
                  <w:szCs w:val="20"/>
                  <w:rtl w:val="0"/>
                </w:rPr>
                <w:delText xml:space="preserve"> </w:delText>
              </w:r>
              <w:commentRangeStart w:id="1"/>
              <w:r w:rsidDel="00000000" w:rsidR="00000000" w:rsidRPr="00000000">
                <w:rPr>
                  <w:rFonts w:ascii="Arial" w:cs="Arial" w:eastAsia="Arial" w:hAnsi="Arial"/>
                  <w:b w:val="1"/>
                  <w:i w:val="1"/>
                  <w:color w:val="ffffff"/>
                  <w:sz w:val="20"/>
                  <w:szCs w:val="20"/>
                  <w:rtl w:val="0"/>
                </w:rPr>
                <w:delText xml:space="preserve">solicitante</w:delText>
              </w:r>
            </w:del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4" w:date="2019-03-27T21:25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5" w:date="2019-03-27T21:25:00Z">
                  <w:rPr>
                    <w:rFonts w:ascii="Arial Narrow" w:cs="Arial Narrow" w:eastAsia="Arial Narrow" w:hAnsi="Arial Narrow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rPrChange>
              </w:rPr>
            </w:pPr>
            <w:ins w:author="Sam Castro Hernandez" w:id="4" w:date="2019-03-27T21:25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5" w:date="2019-03-27T21:25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A cada miembro del equipo se le asigna un rol:</w:t>
              </w:r>
            </w:ins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4" w:date="2019-03-27T21:25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9" w:date="2019-03-27T21:25:00Z">
                  <w:rPr>
                    <w:rFonts w:ascii="Arial Narrow" w:cs="Arial Narrow" w:eastAsia="Arial Narrow" w:hAnsi="Arial Narrow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rPrChange>
              </w:rPr>
            </w:pPr>
            <w:ins w:author="Sam Castro Hernandez" w:id="4" w:date="2019-03-27T21:25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6" w:date="2019-03-27T21:32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Líder</w:t>
              </w: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7" w:date="2019-03-27T21:32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206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8" w:date="2019-03-27T21:25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– Samanta Castro H.                           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4" w:date="2019-03-27T21:25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13" w:date="2019-03-27T21:25:00Z">
                  <w:rPr>
                    <w:rFonts w:ascii="Arial Narrow" w:cs="Arial Narrow" w:eastAsia="Arial Narrow" w:hAnsi="Arial Narrow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rPrChange>
              </w:rPr>
            </w:pPr>
            <w:ins w:author="Sam Castro Hernandez" w:id="4" w:date="2019-03-27T21:25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0" w:date="2019-03-27T21:32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206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G. Desarrollo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1" w:date="2019-03-27T21:25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206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2" w:date="2019-03-27T21:25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– Alan A. Loya                        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4" w:date="2019-03-27T21:25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18" w:date="2019-03-27T21:25:00Z">
                  <w:rPr>
                    <w:rFonts w:ascii="Arial Narrow" w:cs="Arial Narrow" w:eastAsia="Arial Narrow" w:hAnsi="Arial Narrow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rPrChange>
              </w:rPr>
            </w:pPr>
            <w:ins w:author="Sam Castro Hernandez" w:id="4" w:date="2019-03-27T21:25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4" w:date="2019-03-27T21:32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206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G. Soporte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5" w:date="2019-03-27T21:25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206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6" w:date="2019-03-27T21:25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–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Jesús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7" w:date="2019-03-27T21:25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 Albino C.                       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4" w:date="2019-03-27T21:25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22" w:date="2019-03-27T21:25:00Z">
                  <w:rPr>
                    <w:rFonts w:ascii="Arial Narrow" w:cs="Arial Narrow" w:eastAsia="Arial Narrow" w:hAnsi="Arial Narrow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rPrChange>
              </w:rPr>
            </w:pPr>
            <w:ins w:author="Sam Castro Hernandez" w:id="4" w:date="2019-03-27T21:25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9" w:date="2019-03-27T21:32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206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G. Planeación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20" w:date="2019-03-27T21:25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206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21" w:date="2019-03-27T21:25:00Z">
                    <w:rPr>
                      <w:rFonts w:ascii="Arial Narrow" w:cs="Arial Narrow" w:eastAsia="Arial Narrow" w:hAnsi="Arial Narrow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– Beatriz Miranda                  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F">
            <w:pPr>
              <w:jc w:val="both"/>
              <w:rPr>
                <w:del w:author="Sam Castro Hernandez" w:id="4" w:date="2019-03-27T21:25:00Z"/>
                <w:rFonts w:ascii="Arial" w:cs="Arial" w:eastAsia="Arial" w:hAnsi="Arial"/>
                <w:sz w:val="24"/>
                <w:szCs w:val="24"/>
              </w:rPr>
            </w:pPr>
            <w:ins w:author="Sam Castro Hernandez" w:id="4" w:date="2019-03-27T21:25:00Z"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  <w:rPrChange w:author="Sam Castro Hernandez" w:id="23" w:date="2019-03-27T21:32:00Z">
                    <w:rPr>
                      <w:rFonts w:ascii="Arial" w:cs="Arial" w:eastAsia="Arial" w:hAnsi="Arial"/>
                      <w:sz w:val="24"/>
                      <w:szCs w:val="24"/>
                    </w:rPr>
                  </w:rPrChange>
                </w:rPr>
                <w:t xml:space="preserve">G. </w:t>
              </w: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  <w:rPrChange w:author="Sam Castro Hernandez" w:id="24" w:date="2019-03-27T21:32:00Z">
                    <w:rPr>
                      <w:color w:val="002060"/>
                    </w:rPr>
                  </w:rPrChange>
                </w:rPr>
                <w:t xml:space="preserve">Calidad y Procesos</w:t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25" w:date="2019-03-27T21:25:00Z">
                    <w:rPr>
                      <w:color w:val="002060"/>
                    </w:rPr>
                  </w:rPrChange>
                </w:rPr>
                <w:t xml:space="preserve"> </w:t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26" w:date="2019-03-27T21:25:00Z">
                    <w:rPr/>
                  </w:rPrChange>
                </w:rPr>
                <w:t xml:space="preserve">– Samanta Castro H</w:t>
              </w:r>
            </w:ins>
            <w:del w:author="Sam Castro Hernandez" w:id="4" w:date="2019-03-27T21:25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Alan Arturo Loya Favela ---- Gerente de desarrollo</w:delText>
              </w:r>
            </w:del>
          </w:p>
          <w:p w:rsidR="00000000" w:rsidDel="00000000" w:rsidP="00000000" w:rsidRDefault="00000000" w:rsidRPr="00000000" w14:paraId="00000050">
            <w:pPr>
              <w:jc w:val="both"/>
              <w:rPr>
                <w:del w:author="Sam Castro Hernandez" w:id="4" w:date="2019-03-27T21:25:00Z"/>
                <w:rFonts w:ascii="Arial" w:cs="Arial" w:eastAsia="Arial" w:hAnsi="Arial"/>
                <w:sz w:val="24"/>
                <w:szCs w:val="24"/>
              </w:rPr>
            </w:pPr>
            <w:del w:author="Sam Castro Hernandez" w:id="4" w:date="2019-03-27T21:25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Beatriz Miranda Miranda ---- Gerente de Planeación</w:delText>
              </w:r>
            </w:del>
          </w:p>
          <w:p w:rsidR="00000000" w:rsidDel="00000000" w:rsidP="00000000" w:rsidRDefault="00000000" w:rsidRPr="00000000" w14:paraId="00000051">
            <w:pPr>
              <w:jc w:val="both"/>
              <w:rPr>
                <w:del w:author="Sam Castro Hernandez" w:id="4" w:date="2019-03-27T21:25:00Z"/>
                <w:rFonts w:ascii="Arial" w:cs="Arial" w:eastAsia="Arial" w:hAnsi="Arial"/>
                <w:sz w:val="24"/>
                <w:szCs w:val="24"/>
              </w:rPr>
            </w:pPr>
            <w:del w:author="Sam Castro Hernandez" w:id="4" w:date="2019-03-27T21:25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Jesús Albino Calderón ---- Gerente de Soporte</w:delText>
              </w:r>
            </w:del>
          </w:p>
          <w:p w:rsidR="00000000" w:rsidDel="00000000" w:rsidP="00000000" w:rsidRDefault="00000000" w:rsidRPr="00000000" w14:paraId="00000052">
            <w:pPr>
              <w:jc w:val="both"/>
              <w:rPr>
                <w:ins w:author="Sam Castro Hernandez" w:id="27" w:date="2019-03-27T21:23:00Z"/>
                <w:rFonts w:ascii="Arial" w:cs="Arial" w:eastAsia="Arial" w:hAnsi="Arial"/>
                <w:sz w:val="24"/>
                <w:szCs w:val="24"/>
              </w:rPr>
            </w:pPr>
            <w:del w:author="Sam Castro Hernandez" w:id="4" w:date="2019-03-27T21:25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Samanta Castro Hernandez --- Gerente de Proyecto</w:delText>
              </w:r>
            </w:del>
            <w:ins w:author="Sam Castro Hernandez" w:id="27" w:date="2019-03-27T21:23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27" w:date="2019-03-27T21:23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27" w:date="2019-03-27T21:23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28" w:date="2019-03-27T21:32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Sustituto de Líder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 : Beatriz Miranda </w:t>
              </w:r>
            </w:ins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27" w:date="2019-03-27T21:23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27" w:date="2019-03-27T21:23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29" w:date="2019-03-27T21:31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Sustituto de G. Desarrollo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: Jesús Albino C.</w:t>
              </w:r>
            </w:ins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27" w:date="2019-03-27T21:23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27" w:date="2019-03-27T21:23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30" w:date="2019-03-27T21:31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Sustituto de G. Soporte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: Alan A. Loya </w:t>
              </w:r>
            </w:ins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27" w:date="2019-03-27T21:23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27" w:date="2019-03-27T21:23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31" w:date="2019-03-27T21:31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Sustituto de G. Planeación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: Samanta Castro H.</w:t>
              </w:r>
            </w:ins>
          </w:p>
          <w:p w:rsidR="00000000" w:rsidDel="00000000" w:rsidP="00000000" w:rsidRDefault="00000000" w:rsidRPr="00000000" w14:paraId="00000057">
            <w:pPr>
              <w:jc w:val="both"/>
              <w:rPr>
                <w:ins w:author="Sam Castro Hernandez" w:id="27" w:date="2019-03-27T21:23:00Z"/>
                <w:rFonts w:ascii="Arial" w:cs="Arial" w:eastAsia="Arial" w:hAnsi="Arial"/>
                <w:sz w:val="24"/>
                <w:szCs w:val="24"/>
              </w:rPr>
            </w:pPr>
            <w:ins w:author="Sam Castro Hernandez" w:id="27" w:date="2019-03-27T21:23:00Z"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  <w:rPrChange w:author="Sam Castro Hernandez" w:id="32" w:date="2019-03-27T21:31:00Z">
                    <w:rPr>
                      <w:rFonts w:ascii="Arial" w:cs="Arial" w:eastAsia="Arial" w:hAnsi="Arial"/>
                      <w:sz w:val="24"/>
                      <w:szCs w:val="24"/>
                    </w:rPr>
                  </w:rPrChange>
                </w:rPr>
                <w:t xml:space="preserve">Sustituto de G. Calidad y Procesos:</w:t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 Beatriz Miranda</w:t>
              </w:r>
            </w:ins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27" w:date="2019-03-27T21:23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27" w:date="2019-03-27T21:23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33" w:date="2019-03-27T21:31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Cliente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: Saúl Román Barraza Jefe de Carrera de Ingeniería en sistemas Computacionales  e Ingeniería en Informática </w:t>
              </w:r>
            </w:ins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27" w:date="2019-03-27T21:23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27" w:date="2019-03-27T21:23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objetivo de este proyecto es crear un control de acceso de microcontroladores para registrar la entrada de los docentes y alumnos al laboratorio de Microcontroladores, también para ver las actividades que se realizaran (practicas, consulta o clase) 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 DE ENTREGABLES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4"/>
        <w:gridCol w:w="5782"/>
        <w:tblGridChange w:id="0">
          <w:tblGrid>
            <w:gridCol w:w="3794"/>
            <w:gridCol w:w="5782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7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34" w:date="2019-03-27T21:33:00Z">
                  <w:rPr>
                    <w:rFonts w:ascii="Source Sans Pro" w:cs="Source Sans Pro" w:eastAsia="Source Sans Pro" w:hAnsi="Source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  <w:rPrChange w:author="Sam Castro Hernandez" w:id="34" w:date="2019-03-27T21:33:00Z">
                  <w:rPr>
                    <w:rFonts w:ascii="Source Sans Pro" w:cs="Source Sans Pro" w:eastAsia="Source Sans Pro" w:hAnsi="Source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t xml:space="preserve">1. Manuales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34" w:date="2019-03-27T21:33:00Z">
                  <w:rPr>
                    <w:rFonts w:ascii="Source Sans Pro" w:cs="Source Sans Pro" w:eastAsia="Source Sans Pro" w:hAnsi="Source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  <w:rPrChange w:author="Sam Castro Hernandez" w:id="35" w:date="2019-03-27T21:33:00Z">
                  <w:rPr>
                    <w:rFonts w:ascii="Source Sans Pro" w:cs="Source Sans Pro" w:eastAsia="Source Sans Pro" w:hAnsi="Source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t xml:space="preserve">Manual de Usuario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35" w:date="2019-03-27T21:33:00Z">
                  <w:rPr>
                    <w:rFonts w:ascii="Source Sans Pro" w:cs="Source Sans Pro" w:eastAsia="Source Sans Pro" w:hAnsi="Source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  <w:rPrChange w:author="Sam Castro Hernandez" w:id="36" w:date="2019-03-27T21:33:00Z">
                  <w:rPr>
                    <w:rFonts w:ascii="Source Sans Pro" w:cs="Source Sans Pro" w:eastAsia="Source Sans Pro" w:hAnsi="Source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t xml:space="preserve">Manual de Operación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38" w:date="2019-03-27T21:33:00Z">
                  <w:rPr>
                    <w:rFonts w:ascii="Source Sans Pro" w:cs="Source Sans Pro" w:eastAsia="Source Sans Pro" w:hAnsi="Source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  <w:rPrChange w:author="Sam Castro Hernandez" w:id="38" w:date="2019-03-27T21:33:00Z">
                  <w:rPr>
                    <w:rFonts w:ascii="Source Sans Pro" w:cs="Source Sans Pro" w:eastAsia="Source Sans Pro" w:hAnsi="Source Sans Pro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t xml:space="preserve">Manual de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rPrChange w:author="Sam Castro Hernandez" w:id="40" w:date="2019-03-27T21:32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  <w:rPrChange w:author="Sam Castro Hernandez" w:id="39" w:date="2019-03-27T21:32:00Z"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rPrChange>
              </w:rPr>
              <w:t xml:space="preserve">El manual de operación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39" w:date="2019-03-27T21:32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, es un documento que contiene la información necesaria para llevar a cabo de manera precisa y secuencial, las tareas ya actividades operativas que son asignadas a cada una de las unidades administrativas.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  <w:rPrChange w:author="Sam Castro Hernandez" w:id="42" w:date="2019-03-27T21:32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  <w:rPrChange w:author="Sam Castro Hernandez" w:id="41" w:date="2019-03-27T21:32:00Z"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rPrChange>
              </w:rPr>
              <w:t xml:space="preserve">El manual de usuario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41" w:date="2019-03-27T21:32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, es un documento de comunicación técnica que busca brindar asistencia a  los sujetos que usan es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  <w:rPrChange w:author="Sam Castro Hernandez" w:id="47" w:date="2019-03-27T21:32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  <w:rPrChange w:author="Sam Castro Hernandez" w:id="43" w:date="2019-03-27T21:32:00Z"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rPrChange>
              </w:rPr>
              <w:t xml:space="preserve">El manual de mantenimiento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43" w:date="2019-03-27T21:32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, es un documento que describe las normas, la organización y los procedimientos que se utilizan en el sistema para efectuar la función de</w:t>
            </w:r>
            <w:del w:author="Sam Castro Hernandez" w:id="44" w:date="2019-03-27T21:33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43" w:date="2019-03-27T21:32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  <w:ins w:author="Sam Castro Hernandez" w:id="44" w:date="2019-03-27T21:33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 mantenimiento</w:t>
              </w:r>
            </w:ins>
            <w:del w:author="Sam Castro Hernandez" w:id="45" w:date="2019-03-27T21:33:00Z">
              <w:commentRangeStart w:id="2"/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46" w:date="2019-03-27T21:32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mantenimiento</w:delText>
              </w:r>
            </w:del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46" w:date="2019-03-27T21:32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NORMATIVA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808080"/>
          <w:sz w:val="18"/>
          <w:szCs w:val="18"/>
        </w:rPr>
      </w:pPr>
      <w:del w:author="Sam Castro Hernandez" w:id="48" w:date="2019-03-27T21:35:00Z">
        <w:r w:rsidDel="00000000" w:rsidR="00000000" w:rsidRPr="00000000">
          <w:rPr>
            <w:rFonts w:ascii="Arial" w:cs="Arial" w:eastAsia="Arial" w:hAnsi="Arial"/>
            <w:color w:val="808080"/>
            <w:sz w:val="18"/>
            <w:szCs w:val="18"/>
            <w:rtl w:val="0"/>
          </w:rPr>
          <w:delText xml:space="preserve">[Listar las regulaciones que inciden en la solución tecnológica, señalando posibles impactos/ riesgos.]</w:delText>
        </w:r>
      </w:del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1"/>
        <w:gridCol w:w="3095"/>
        <w:tblGridChange w:id="0">
          <w:tblGrid>
            <w:gridCol w:w="6481"/>
            <w:gridCol w:w="3095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NORMATIVA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IMPACTOS/RIESGOS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ins w:author="Sam Castro Hernandez" w:id="49" w:date="2019-03-27T21:35:00Z"/>
                <w:rFonts w:ascii="Arial" w:cs="Arial" w:eastAsia="Arial" w:hAnsi="Arial"/>
                <w:sz w:val="24"/>
                <w:szCs w:val="24"/>
              </w:rPr>
            </w:pPr>
            <w:del w:author="Sam Castro Hernandez" w:id="49" w:date="2019-03-27T21:35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La norma que se establecerá según los estándares de calidad además de que se adecua  a nuestra empresa será la Norma ISO 29110</w:delText>
              </w:r>
            </w:del>
            <w:ins w:author="Sam Castro Hernandez" w:id="49" w:date="2019-03-27T21:35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Reunión  de avances con el cliente cada 8 días  </w:t>
              </w:r>
            </w:ins>
          </w:p>
          <w:p w:rsidR="00000000" w:rsidDel="00000000" w:rsidP="00000000" w:rsidRDefault="00000000" w:rsidRPr="00000000" w14:paraId="0000007C">
            <w:pPr>
              <w:rPr>
                <w:ins w:author="Sam Castro Hernandez" w:id="49" w:date="2019-03-27T21:35:00Z"/>
                <w:rFonts w:ascii="Arial" w:cs="Arial" w:eastAsia="Arial" w:hAnsi="Arial"/>
                <w:sz w:val="24"/>
                <w:szCs w:val="24"/>
              </w:rPr>
            </w:pPr>
            <w:ins w:author="Sam Castro Hernandez" w:id="49" w:date="2019-03-27T21:35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7D">
            <w:pPr>
              <w:rPr>
                <w:ins w:author="Sam Castro Hernandez" w:id="49" w:date="2019-03-27T21:35:00Z"/>
                <w:rFonts w:ascii="Arial" w:cs="Arial" w:eastAsia="Arial" w:hAnsi="Arial"/>
                <w:sz w:val="24"/>
                <w:szCs w:val="24"/>
              </w:rPr>
            </w:pPr>
            <w:ins w:author="Sam Castro Hernandez" w:id="49" w:date="2019-03-27T21:35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del w:author="Sam Castro Hernandez" w:id="50" w:date="2019-03-27T21:36:00Z"/>
                <w:rFonts w:ascii="Arial" w:cs="Arial" w:eastAsia="Arial" w:hAnsi="Arial"/>
                <w:sz w:val="24"/>
                <w:szCs w:val="24"/>
              </w:rPr>
            </w:pPr>
            <w:ins w:author="Sam Castro Hernandez" w:id="50" w:date="2019-03-27T21:36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Las reuniones pueden ser un poco problemáticas  por la falta de disposición por  parte del cliente</w:t>
              </w:r>
            </w:ins>
            <w:del w:author="Sam Castro Hernandez" w:id="50" w:date="2019-03-27T21:36:00Z">
              <w:commentRangeStart w:id="3"/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Los estándares de calidad son muy rigurosos</w:delText>
              </w:r>
              <w:commentRangeEnd w:id="3"/>
              <w:r w:rsidDel="00000000" w:rsidR="00000000" w:rsidRPr="00000000">
                <w:commentReference w:id="3"/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.</w:delText>
              </w:r>
            </w:del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ffffff"/>
                <w:sz w:val="24"/>
                <w:szCs w:val="24"/>
                <w:rPrChange w:author="Sam Castro Hernandez" w:id="51" w:date="2019-03-27T21:38:00Z">
                  <w:rPr>
                    <w:rFonts w:ascii="Arial" w:cs="Arial" w:eastAsia="Arial" w:hAnsi="Arial"/>
                    <w:color w:val="ffffff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ffffff"/>
                <w:sz w:val="24"/>
                <w:szCs w:val="24"/>
                <w:rPrChange w:author="Sam Castro Hernandez" w:id="51" w:date="2019-03-27T21:38:00Z">
                  <w:rPr>
                    <w:rFonts w:ascii="Arial" w:cs="Arial" w:eastAsia="Arial" w:hAnsi="Arial"/>
                    <w:color w:val="ffffff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</w:t>
      </w:r>
    </w:p>
    <w:tbl>
      <w:tblPr>
        <w:tblStyle w:val="Table5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6"/>
        <w:gridCol w:w="3091"/>
        <w:gridCol w:w="3099"/>
        <w:tblGridChange w:id="0">
          <w:tblGrid>
            <w:gridCol w:w="3386"/>
            <w:gridCol w:w="3091"/>
            <w:gridCol w:w="3099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RESTRICCIONES EXISTENTES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ALTERNATIVAS</w:t>
            </w:r>
          </w:p>
        </w:tc>
      </w:tr>
      <w:tr>
        <w:trPr>
          <w:trHeight w:val="3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Pantalla táctil  de 7 pulgadas para Rasperry 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Raspberry  Pi 3b 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Lector RCS22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Pantalla táctil para implementársela a la comunicación de Rasperry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Usar solo un teclado  y una pequeña pantalla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podría usar  Arruino ya que es  una de las tecnologías más accesibles del mercado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PROCESOS ESPECÍFICOS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PROCESO AJUSTADO AL PROYECTO A APLICAR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3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8"/>
        <w:gridCol w:w="6154"/>
        <w:tblGridChange w:id="0">
          <w:tblGrid>
            <w:gridCol w:w="3378"/>
            <w:gridCol w:w="6154"/>
          </w:tblGrid>
        </w:tblGridChange>
      </w:tblGrid>
      <w:tr>
        <w:trPr>
          <w:trHeight w:val="300" w:hRule="atLeast"/>
        </w:trPr>
        <w:tc>
          <w:tcPr>
            <w:gridSpan w:val="2"/>
            <w:shd w:fill="17569b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PROCESO 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ins w:author="Sam Castro Hernandez" w:id="52" w:date="2019-03-27T22:04:00Z"/>
                <w:sz w:val="24"/>
                <w:szCs w:val="24"/>
                <w:shd w:fill="auto" w:val="clear"/>
                <w:rPrChange w:author="Sam Castro Hernandez" w:id="55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pPrChange w:author="Sam Castro Hernandez" w:id="0" w:date="2019-03-27T22:04:00Z">
                <w:pPr/>
              </w:pPrChange>
            </w:pPr>
            <w:ins w:author="Sam Castro Hernandez" w:id="52" w:date="2019-03-27T22:0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53" w:date="2019-03-27T22:04:00Z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</w:rPr>
                  </w:rPrChange>
                </w:rPr>
                <w:t xml:space="preserve">Se utilizará la Norma ISO 29110, la cual ofrece una mayor confiabilidad, mantenibilidad en concordancia con los requisitos exigidos, elevando la productividad y el control en la calidad de software.</w:t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53" w:date="2019-03-27T22:04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t xml:space="preserve"> </w:t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1228090</wp:posOffset>
                    </wp:positionH>
                    <wp:positionV relativeFrom="paragraph">
                      <wp:posOffset>-2026919</wp:posOffset>
                    </wp:positionV>
                    <wp:extent cx="3051175" cy="2230120"/>
                    <wp:effectExtent b="0" l="0" r="0" t="0"/>
                    <wp:wrapTopAndBottom distB="0" distT="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8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51175" cy="22301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ins>
          </w:p>
          <w:p w:rsidR="00000000" w:rsidDel="00000000" w:rsidP="00000000" w:rsidRDefault="00000000" w:rsidRPr="00000000" w14:paraId="000000A1">
            <w:pPr>
              <w:jc w:val="both"/>
              <w:rPr>
                <w:shd w:fill="auto" w:val="clear"/>
                <w:rPrChange w:author="Sam Castro Hernandez" w:id="58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pPrChange w:author="Sam Castro Hernandez" w:id="0" w:date="2019-03-27T22:04:00Z">
                <w:pPr/>
              </w:pPrChange>
            </w:pPr>
            <w:del w:author="Sam Castro Hernandez" w:id="52" w:date="2019-03-27T22:0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56" w:date="2019-03-27T22:04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Se utilizara la Norma ISO 29110 la cual ofrece una mejor confiabilidad  con los nuevos requisitos   exigidos  elevando la productividad y</w:delText>
              </w:r>
            </w:del>
            <w:ins w:author="Sam Castro Hernandez" w:id="57" w:date="2019-03-27T21:40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56" w:date="2019-03-27T22:04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t xml:space="preserve">La interacción de este diagrama será gracias a los módulos de Rasberry  que se utilizaran  como es el sensor RFDI   que tendrá el Docente y alumno al momento de registrar su entrada y su salida del laboratorio de microcontroladores.</w:t>
              </w:r>
            </w:ins>
            <w:del w:author="Sam Castro Hernandez" w:id="57" w:date="2019-03-27T21:40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 el control de </w:delText>
              </w:r>
              <w:commentRangeStart w:id="4"/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calidad</w:delText>
              </w:r>
              <w:commentRangeEnd w:id="4"/>
              <w:r w:rsidDel="00000000" w:rsidR="00000000" w:rsidRPr="00000000">
                <w:commentReference w:id="4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.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  <w:trPrChange w:author="Sam Castro Hernandez" w:id="59" w:date="2019-03-27T22:03:00Z">
            <w:trPr>
              <w:trHeight w:val="300" w:hRule="atLeast"/>
            </w:trPr>
          </w:trPrChange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569b" w:val="clear"/>
            <w:vAlign w:val="center"/>
            <w:tcPrChange w:author="Sam Castro Hernandez" w:id="59" w:date="2019-03-27T22:03:00Z"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17569b" w:val="clear"/>
                <w:vAlign w:val="center"/>
              </w:tcPr>
            </w:tcPrChange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Necesidades identificadas en el proceso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  <w:tcPrChange w:author="Sam Castro Hernandez" w:id="59" w:date="2019-03-27T22:03:00Z"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</w:tcPrChange>
          </w:tcPr>
          <w:p w:rsidR="00000000" w:rsidDel="00000000" w:rsidP="00000000" w:rsidRDefault="00000000" w:rsidRPr="00000000" w14:paraId="000000A4">
            <w:pPr>
              <w:jc w:val="both"/>
              <w:rPr>
                <w:sz w:val="24"/>
                <w:szCs w:val="24"/>
                <w:shd w:fill="auto" w:val="clear"/>
                <w:rPrChange w:author="Sam Castro Hernandez" w:id="61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pPrChange w:author="Sam Castro Hernandez" w:id="0" w:date="2019-03-27T22:04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60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Trabajar en  equipo  en los roles TSP: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sz w:val="24"/>
                <w:szCs w:val="24"/>
                <w:shd w:fill="auto" w:val="clear"/>
                <w:rPrChange w:author="Sam Castro Hernandez" w:id="63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pPrChange w:author="Sam Castro Hernandez" w:id="0" w:date="2019-03-27T22:04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62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-Gerente de Desarrollo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sz w:val="24"/>
                <w:szCs w:val="24"/>
                <w:shd w:fill="auto" w:val="clear"/>
                <w:rPrChange w:author="Sam Castro Hernandez" w:id="65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pPrChange w:author="Sam Castro Hernandez" w:id="0" w:date="2019-03-27T22:04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64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-Gerente de Planeación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sz w:val="24"/>
                <w:szCs w:val="24"/>
                <w:shd w:fill="auto" w:val="clear"/>
                <w:rPrChange w:author="Sam Castro Hernandez" w:id="67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pPrChange w:author="Sam Castro Hernandez" w:id="0" w:date="2019-03-27T22:04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66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-Gerente de Calidad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shd w:fill="auto" w:val="clear"/>
                <w:rPrChange w:author="Sam Castro Hernandez" w:id="68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pPrChange w:author="Sam Castro Hernandez" w:id="0" w:date="2019-03-27T22:04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66" w:date="2019-03-27T22:0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-Gerente de Soporte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NÚMERO DE CICLOS Y FASES DE CADA CICLO</w:t>
      </w:r>
    </w:p>
    <w:p w:rsidR="00000000" w:rsidDel="00000000" w:rsidP="00000000" w:rsidRDefault="00000000" w:rsidRPr="00000000" w14:paraId="000000AB">
      <w:pPr>
        <w:jc w:val="both"/>
        <w:rPr>
          <w:rFonts w:ascii="Arial" w:cs="Arial" w:eastAsia="Arial" w:hAnsi="Arial"/>
          <w:b w:val="1"/>
          <w:i w:val="1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Ciclos y fases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280" w:lineRule="auto"/>
              <w:jc w:val="both"/>
              <w:rPr>
                <w:ins w:author="Sam Castro Hernandez" w:id="69" w:date="2019-03-27T21:48:00Z"/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Ciclo de cascada</w:t>
            </w:r>
            <w:ins w:author="Sam Castro Hernandez" w:id="69" w:date="2019-03-27T21:48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AE">
            <w:pPr>
              <w:spacing w:after="280" w:before="28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  <w:rPrChange w:author="Sam Castro Hernandez" w:id="70" w:date="2019-03-27T21:51:00Z">
                  <w:rPr>
                    <w:rFonts w:ascii="Arial" w:cs="Arial" w:eastAsia="Arial" w:hAnsi="Arial"/>
                    <w:sz w:val="28"/>
                    <w:szCs w:val="28"/>
                  </w:rPr>
                </w:rPrChange>
              </w:rPr>
            </w:pPr>
            <w:ins w:author="Sam Castro Hernandez" w:id="69" w:date="2019-03-27T21:48:00Z">
              <w:r w:rsidDel="00000000" w:rsidR="00000000" w:rsidRPr="00000000">
                <w:rPr>
                  <w:rFonts w:ascii="Arial" w:cs="Arial" w:eastAsia="Arial" w:hAnsi="Arial"/>
                  <w:b w:val="1"/>
                  <w:sz w:val="28"/>
                  <w:szCs w:val="28"/>
                  <w:rtl w:val="0"/>
                  <w:rPrChange w:author="Sam Castro Hernandez" w:id="70" w:date="2019-03-27T21:51:00Z">
                    <w:rPr>
                      <w:rFonts w:ascii="Arial" w:cs="Arial" w:eastAsia="Arial" w:hAnsi="Arial"/>
                      <w:sz w:val="28"/>
                      <w:szCs w:val="28"/>
                    </w:rPr>
                  </w:rPrChange>
                </w:rPr>
                <w:t xml:space="preserve">Fases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280" w:before="280" w:lineRule="auto"/>
              <w:jc w:val="both"/>
              <w:rPr>
                <w:del w:author="Sam Castro Hernandez" w:id="71" w:date="2019-03-27T21:42:00Z"/>
                <w:rFonts w:ascii="Arial" w:cs="Arial" w:eastAsia="Arial" w:hAnsi="Arial"/>
                <w:b w:val="1"/>
                <w:sz w:val="24"/>
                <w:szCs w:val="24"/>
                <w:rPrChange w:author="Sam Castro Hernandez" w:id="72" w:date="2019-03-27T21:48:00Z"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rPrChange>
              </w:rPr>
            </w:pPr>
            <w:del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  <w:rPrChange w:author="Sam Castro Hernandez" w:id="72" w:date="2019-03-27T21:48:00Z"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rPrChange>
                </w:rPr>
                <w:delText xml:space="preserve">Fases:</w:delText>
              </w:r>
            </w:del>
          </w:p>
          <w:p w:rsidR="00000000" w:rsidDel="00000000" w:rsidP="00000000" w:rsidRDefault="00000000" w:rsidRPr="00000000" w14:paraId="000000B0">
            <w:pPr>
              <w:spacing w:after="280" w:before="280" w:lineRule="auto"/>
              <w:jc w:val="both"/>
              <w:rPr>
                <w:del w:author="Sam Castro Hernandez" w:id="71" w:date="2019-03-27T21:42:00Z"/>
                <w:rFonts w:ascii="Arial" w:cs="Arial" w:eastAsia="Arial" w:hAnsi="Arial"/>
                <w:b w:val="1"/>
                <w:sz w:val="24"/>
                <w:szCs w:val="24"/>
              </w:rPr>
            </w:pPr>
            <w:del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delText xml:space="preserve">Análisis de requisitos</w:delText>
              </w:r>
            </w:del>
          </w:p>
          <w:p w:rsidR="00000000" w:rsidDel="00000000" w:rsidP="00000000" w:rsidRDefault="00000000" w:rsidRPr="00000000" w14:paraId="000000B1">
            <w:pPr>
              <w:spacing w:after="280" w:before="280" w:lineRule="auto"/>
              <w:jc w:val="both"/>
              <w:rPr>
                <w:del w:author="Sam Castro Hernandez" w:id="71" w:date="2019-03-27T21:42:00Z"/>
                <w:rFonts w:ascii="Arial" w:cs="Arial" w:eastAsia="Arial" w:hAnsi="Arial"/>
                <w:sz w:val="24"/>
                <w:szCs w:val="24"/>
                <w:rPrChange w:author="Sam Castro Hernandez" w:id="73" w:date="2019-03-27T21:48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del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73" w:date="2019-03-27T21:48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      Extracción o determinación de requisitos. Proceso       mediante el cual los clientes o futuros usuarios del software descubren, revelan, articulan y comprenden los requisitos que desean.</w:delText>
              </w:r>
            </w:del>
          </w:p>
          <w:p w:rsidR="00000000" w:rsidDel="00000000" w:rsidP="00000000" w:rsidRDefault="00000000" w:rsidRPr="00000000" w14:paraId="000000B2">
            <w:pPr>
              <w:spacing w:after="280" w:before="280" w:lineRule="auto"/>
              <w:jc w:val="both"/>
              <w:rPr>
                <w:del w:author="Sam Castro Hernandez" w:id="71" w:date="2019-03-27T21:42:00Z"/>
                <w:rFonts w:ascii="Arial" w:cs="Arial" w:eastAsia="Arial" w:hAnsi="Arial"/>
                <w:sz w:val="24"/>
                <w:szCs w:val="24"/>
                <w:rPrChange w:author="Sam Castro Hernandez" w:id="74" w:date="2019-03-27T21:48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del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74" w:date="2019-03-27T21:48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    • Análisis de requisitos. Proceso de razonamiento sobre los   requisitos obtenidos en la etapa anterior, detectando y resolviendo posibles inconsistencias o conflictos, coordinando los requisitos relacionados entre sí, etc.</w:delText>
              </w:r>
            </w:del>
          </w:p>
          <w:p w:rsidR="00000000" w:rsidDel="00000000" w:rsidP="00000000" w:rsidRDefault="00000000" w:rsidRPr="00000000" w14:paraId="000000B3">
            <w:pPr>
              <w:spacing w:after="280" w:before="280" w:lineRule="auto"/>
              <w:jc w:val="both"/>
              <w:rPr>
                <w:del w:author="Sam Castro Hernandez" w:id="71" w:date="2019-03-27T21:42:00Z"/>
                <w:rFonts w:ascii="Arial" w:cs="Arial" w:eastAsia="Arial" w:hAnsi="Arial"/>
                <w:sz w:val="24"/>
                <w:szCs w:val="24"/>
                <w:rPrChange w:author="Sam Castro Hernandez" w:id="75" w:date="2019-03-27T21:48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del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75" w:date="2019-03-27T21:48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     • Especificación de requisitos. Proceso de redacción o registro de los requisitos. Suele recurrirse a un lenguaje natural, lenguajes formales, modelos, gráficos, etc. </w:delText>
              </w:r>
            </w:del>
          </w:p>
          <w:p w:rsidR="00000000" w:rsidDel="00000000" w:rsidP="00000000" w:rsidRDefault="00000000" w:rsidRPr="00000000" w14:paraId="000000B4">
            <w:pPr>
              <w:spacing w:after="280" w:before="280" w:lineRule="auto"/>
              <w:jc w:val="both"/>
              <w:rPr>
                <w:del w:author="Sam Castro Hernandez" w:id="71" w:date="2019-03-27T21:42:00Z"/>
                <w:rFonts w:ascii="Arial" w:cs="Arial" w:eastAsia="Arial" w:hAnsi="Arial"/>
                <w:sz w:val="24"/>
                <w:szCs w:val="24"/>
                <w:rPrChange w:author="Sam Castro Hernandez" w:id="76" w:date="2019-03-27T21:48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del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76" w:date="2019-03-27T21:48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• Validación de los requisitos. Confirmación, por parte del usuario o el cliente de que los requisitos especificados son válidos, consistentes, completos</w:delText>
              </w:r>
            </w:del>
          </w:p>
          <w:p w:rsidR="00000000" w:rsidDel="00000000" w:rsidP="00000000" w:rsidRDefault="00000000" w:rsidRPr="00000000" w14:paraId="000000B5">
            <w:pPr>
              <w:spacing w:after="280" w:before="280" w:lineRule="auto"/>
              <w:jc w:val="both"/>
              <w:rPr>
                <w:del w:author="Sam Castro Hernandez" w:id="71" w:date="2019-03-27T21:42:00Z"/>
                <w:rFonts w:ascii="Arial" w:cs="Arial" w:eastAsia="Arial" w:hAnsi="Arial"/>
                <w:b w:val="1"/>
                <w:sz w:val="24"/>
                <w:szCs w:val="24"/>
              </w:rPr>
            </w:pPr>
            <w:del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delText xml:space="preserve">Diseño del </w:delText>
              </w:r>
              <w:commentRangeStart w:id="5"/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delText xml:space="preserve">sistema</w:delText>
              </w:r>
              <w:commentRangeEnd w:id="5"/>
              <w:r w:rsidDel="00000000" w:rsidR="00000000" w:rsidRPr="00000000">
                <w:commentReference w:id="5"/>
              </w:r>
              <w:r w:rsidDel="00000000" w:rsidR="00000000" w:rsidRPr="00000000">
                <w:rPr>
                  <w:rtl w:val="0"/>
                </w:rPr>
              </w:r>
            </w:del>
          </w:p>
          <w:p w:rsidR="00000000" w:rsidDel="00000000" w:rsidP="00000000" w:rsidRDefault="00000000" w:rsidRPr="00000000" w14:paraId="000000B6">
            <w:pPr>
              <w:spacing w:after="280" w:before="280" w:lineRule="auto"/>
              <w:jc w:val="both"/>
              <w:rPr>
                <w:del w:author="Sam Castro Hernandez" w:id="71" w:date="2019-03-27T21:42:00Z"/>
                <w:rFonts w:ascii="Arial" w:cs="Arial" w:eastAsia="Arial" w:hAnsi="Arial"/>
                <w:sz w:val="24"/>
                <w:szCs w:val="24"/>
                <w:rPrChange w:author="Sam Castro Hernandez" w:id="77" w:date="2019-03-27T21:48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del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77" w:date="2019-03-27T21:48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    Es el primer paso en la fase de desarrollo de cualquier producto o sistema de ingeniería. Define como el proceso de aplicar distintas técnicas y principios con el propósito de definir un dispositivo, proceso o sistemas con los suficientes detalles como para permitir su realización física. El objetivo del diseñador es producir un modelo o representación de una entidad que será construida más adelante. Esta etapa se suele dividir en dos:</w:delText>
              </w:r>
            </w:del>
          </w:p>
          <w:p w:rsidR="00000000" w:rsidDel="00000000" w:rsidP="00000000" w:rsidRDefault="00000000" w:rsidRPr="00000000" w14:paraId="000000B7">
            <w:pPr>
              <w:spacing w:after="280" w:before="280" w:lineRule="auto"/>
              <w:jc w:val="both"/>
              <w:rPr>
                <w:del w:author="Sam Castro Hernandez" w:id="71" w:date="2019-03-27T21:42:00Z"/>
                <w:rFonts w:ascii="Arial" w:cs="Arial" w:eastAsia="Arial" w:hAnsi="Arial"/>
                <w:sz w:val="24"/>
                <w:szCs w:val="24"/>
                <w:rPrChange w:author="Sam Castro Hernandez" w:id="78" w:date="2019-03-27T21:48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del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78" w:date="2019-03-27T21:48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         1. Diseño Preliminar </w:delText>
              </w:r>
            </w:del>
          </w:p>
          <w:p w:rsidR="00000000" w:rsidDel="00000000" w:rsidP="00000000" w:rsidRDefault="00000000" w:rsidRPr="00000000" w14:paraId="000000B8">
            <w:pPr>
              <w:spacing w:after="280" w:before="280" w:lineRule="auto"/>
              <w:jc w:val="both"/>
              <w:rPr>
                <w:del w:author="Sam Castro Hernandez" w:id="71" w:date="2019-03-27T21:42:00Z"/>
                <w:rFonts w:ascii="Arial" w:cs="Arial" w:eastAsia="Arial" w:hAnsi="Arial"/>
                <w:sz w:val="24"/>
                <w:szCs w:val="24"/>
                <w:rPrChange w:author="Sam Castro Hernandez" w:id="79" w:date="2019-03-27T21:48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del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79" w:date="2019-03-27T21:48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             1.1 Diseño de datos.</w:delText>
              </w:r>
            </w:del>
          </w:p>
          <w:p w:rsidR="00000000" w:rsidDel="00000000" w:rsidP="00000000" w:rsidRDefault="00000000" w:rsidRPr="00000000" w14:paraId="000000B9">
            <w:pPr>
              <w:spacing w:after="280" w:before="280" w:lineRule="auto"/>
              <w:jc w:val="both"/>
              <w:rPr>
                <w:del w:author="Sam Castro Hernandez" w:id="71" w:date="2019-03-27T21:42:00Z"/>
                <w:rFonts w:ascii="Arial" w:cs="Arial" w:eastAsia="Arial" w:hAnsi="Arial"/>
                <w:sz w:val="24"/>
                <w:szCs w:val="24"/>
                <w:rPrChange w:author="Sam Castro Hernandez" w:id="80" w:date="2019-03-27T21:48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del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80" w:date="2019-03-27T21:48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             1.2 Diseño arquitectónico.</w:delText>
              </w:r>
            </w:del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ns w:author="Sam Castro Hernandez" w:id="71" w:date="2019-03-27T21:42:00Z"/>
                <w:rFonts w:ascii="Arial" w:cs="Arial" w:eastAsia="Arial" w:hAnsi="Arial"/>
                <w:b w:val="1"/>
                <w:shd w:fill="auto" w:val="clear"/>
                <w:rPrChange w:author="Sam Castro Hernandez" w:id="85" w:date="2019-03-27T21:48:00Z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48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81" w:date="2019-03-27T21:48:00Z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Análisis de requisitos</w:t>
              </w: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: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82" w:date="2019-03-27T21:48:00Z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Extracción o determinación de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requisitos. Proceso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83" w:date="2019-03-27T21:48:00Z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 mediante  el cual los clientes o futuros usuarios del producto  descubren , revelan  articulan y comprenden los requisitos que desea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ns w:author="Sam Castro Hernandez" w:id="71" w:date="2019-03-27T21:42:00Z"/>
                <w:rFonts w:ascii="Arial" w:cs="Arial" w:eastAsia="Arial" w:hAnsi="Arial"/>
                <w:shd w:fill="auto" w:val="clear"/>
                <w:rPrChange w:author="Sam Castro Hernandez" w:id="87" w:date="2019-03-27T21:48:00Z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48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ns w:author="Sam Castro Hernandez" w:id="71" w:date="2019-03-27T21:42:00Z"/>
                <w:rFonts w:ascii="Times New Roman" w:cs="Times New Roman" w:eastAsia="Times New Roman" w:hAnsi="Times New Roman"/>
                <w:shd w:fill="auto" w:val="clear"/>
                <w:rPrChange w:author="Sam Castro Hernandez" w:id="90" w:date="2019-03-27T21:50:00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50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88" w:date="2019-03-27T21:49:00Z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Análisis de requisitos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89" w:date="2019-03-27T21:48:00Z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: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 Proceso de razonamiento sobre los   requisitos obtenidos en la etapa anterior, detectando y resolviendo posibles inconsistencias o conflictos, coordinando los requisitos relacionados entre sí, etc.</w:t>
              </w:r>
            </w:ins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ns w:author="Sam Castro Hernandez" w:id="71" w:date="2019-03-27T21:42:00Z"/>
                <w:rFonts w:ascii="Times New Roman" w:cs="Times New Roman" w:eastAsia="Times New Roman" w:hAnsi="Times New Roman"/>
                <w:shd w:fill="auto" w:val="clear"/>
                <w:rPrChange w:author="Sam Castro Hernandez" w:id="91" w:date="2019-03-27T21:50:00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50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ns w:author="Sam Castro Hernandez" w:id="71" w:date="2019-03-27T21:42:00Z"/>
                <w:rFonts w:ascii="Times New Roman" w:cs="Times New Roman" w:eastAsia="Times New Roman" w:hAnsi="Times New Roman"/>
                <w:shd w:fill="auto" w:val="clear"/>
                <w:rPrChange w:author="Sam Castro Hernandez" w:id="93" w:date="2019-03-27T21:50:00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50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92" w:date="2019-03-27T21:49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Especificación de  requisitos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: Proceso de redacción o registro de los requisitos Suele recurrirse a un lenguaje natural, lenguajes formales, modelos, gráficos, etc.</w:t>
              </w:r>
            </w:ins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ns w:author="Sam Castro Hernandez" w:id="71" w:date="2019-03-27T21:42:00Z"/>
                <w:rFonts w:ascii="Times New Roman" w:cs="Times New Roman" w:eastAsia="Times New Roman" w:hAnsi="Times New Roman"/>
                <w:shd w:fill="auto" w:val="clear"/>
                <w:rPrChange w:author="Sam Castro Hernandez" w:id="94" w:date="2019-03-27T21:50:00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50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ns w:author="Sam Castro Hernandez" w:id="71" w:date="2019-03-27T21:42:00Z"/>
                <w:rFonts w:ascii="Arial" w:cs="Arial" w:eastAsia="Arial" w:hAnsi="Arial"/>
                <w:shd w:fill="auto" w:val="clear"/>
                <w:rPrChange w:author="Sam Castro Hernandez" w:id="97" w:date="2019-03-27T21:50:00Z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50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95" w:date="2019-03-27T21:49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Validación de Requisitos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: Confirmación, por parte del usuario o el cliente de que los requisitos especificados son válidos, consistentes, completos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ins w:author="Sam Castro Hernandez" w:id="71" w:date="2019-03-27T21:42:00Z"/>
                <w:sz w:val="28"/>
                <w:szCs w:val="28"/>
                <w:shd w:fill="auto" w:val="clear"/>
                <w:rPrChange w:author="Sam Castro Hernandez" w:id="99" w:date="2019-03-27T21:44:00Z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44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0" w:right="0" w:hanging="72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Fonts w:ascii="Source Sans Pro" w:cs="Source Sans Pro" w:eastAsia="Source Sans Pro" w:hAnsi="Source Sans Pro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     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PrChange w:author="Sam Castro Hernandez" w:id="100" w:date="2019-03-27T21:51:00Z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  <w:rPrChange w:author="Sam Castro Hernandez" w:id="100" w:date="2019-03-27T21:51:00Z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Diseño del sistema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ns w:author="Sam Castro Hernandez" w:id="71" w:date="2019-03-27T21:42:00Z"/>
                <w:rFonts w:ascii="Times New Roman" w:cs="Times New Roman" w:eastAsia="Times New Roman" w:hAnsi="Times New Roman"/>
                <w:sz w:val="24"/>
                <w:szCs w:val="24"/>
                <w:shd w:fill="auto" w:val="clear"/>
                <w:rPrChange w:author="Sam Castro Hernandez" w:id="102" w:date="2019-03-27T21:49:00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49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01" w:date="2019-03-27T21:49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Es el primer paso en la fase de desarrollo de cualquier producto o sistema de ingeniería. Define como el proceso de aplicar distintas técnicas y principios con el propósito de definir un dispositivo, proceso o sistemas con los suficientes detalles como para permitir su realización física. El objetivo del diseñador es producir un modelo o representación de una entidad que será construida más adelante. Esta etapa se suele dividir en dos:</w:t>
                <w:br w:type="textWrapping"/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br w:type="textWrapping"/>
                <w:t xml:space="preserve">         1. </w:t>
              </w: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03" w:date="2019-03-27T21:51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Diseño Preliminar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04" w:date="2019-03-27T21:51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 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br w:type="textWrapping"/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05" w:date="2019-03-27T21:51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             1.1 Diseño de datos.</w:t>
                <w:br w:type="textWrapping"/>
                <w:t xml:space="preserve">             1.2 Diseño arquitectónico.</w:t>
                <w:br w:type="textWrapping"/>
                <w:t xml:space="preserve">             1.3 Diseño de la interfaz hombre-máquina.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71" w:date="2019-03-27T21:4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108" w:date="2019-03-27T21:52:00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rPrChange>
              </w:rPr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br w:type="textWrapping"/>
                <w:t xml:space="preserve">         2. </w:t>
              </w:r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06" w:date="2019-03-27T21:51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Diseño Detallado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br w:type="textWrapping"/>
                <w:t xml:space="preserve">            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07" w:date="2019-03-27T21:52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2.1 Diseño Procedimental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71" w:date="2019-03-27T21:4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Codificación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highlight w:val="white"/>
                  <w:u w:val="none"/>
                  <w:vertAlign w:val="baseline"/>
                  <w:rtl w:val="0"/>
                  <w:rPrChange w:author="Sam Castro Hernandez" w:id="109" w:date="2019-03-27T21:52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rPrChange>
                </w:rPr>
                <w:t xml:space="preserve">Consiste, esencialmente, en llevar a código fuente, en el lenguaje de programación elegido, todo lo diseñado en la fase anterior. Esta tarea la realiza el 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vertAlign w:val="baseline"/>
                  <w:rtl w:val="0"/>
                  <w:rPrChange w:author="Sam Castro Hernandez" w:id="110" w:date="2019-03-27T21:52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rPrChange>
                </w:rPr>
                <w:t xml:space="preserve">programador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highlight w:val="white"/>
                  <w:u w:val="none"/>
                  <w:vertAlign w:val="baseline"/>
                  <w:rtl w:val="0"/>
                  <w:rPrChange w:author="Sam Castro Hernandez" w:id="111" w:date="2019-03-27T21:52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highlight w:val="white"/>
                      <w:u w:val="none"/>
                      <w:vertAlign w:val="baseline"/>
                    </w:rPr>
                  </w:rPrChange>
                </w:rPr>
                <w:t xml:space="preserve">  siguiendo por completo los lineamientos impuestos en el diseño y en consideración siempre a los requisitos funcionales y no funcionales (ERS) especificados en la primera etapa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highlight w:val="white"/>
                  <w:u w:val="none"/>
                  <w:vertAlign w:val="baseline"/>
                  <w:rtl w:val="0"/>
                </w:rPr>
                <w:t xml:space="preserve">.</w:t>
              </w:r>
            </w:ins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71" w:date="2019-03-27T21:4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Pruebas</w:t>
              </w:r>
            </w:ins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71" w:date="2019-03-27T21:4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PrChange w:author="Sam Castro Hernandez" w:id="115" w:date="2019-03-27T21:53:00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1"/>
                    <w:szCs w:val="21"/>
                    <w:highlight w:val="white"/>
                    <w:u w:val="none"/>
                    <w:vertAlign w:val="baseline"/>
                  </w:rPr>
                </w:rPrChange>
              </w:rPr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highlight w:val="white"/>
                  <w:u w:val="none"/>
                  <w:vertAlign w:val="baseline"/>
                  <w:rtl w:val="0"/>
                  <w:rPrChange w:author="Sam Castro Hernandez" w:id="112" w:date="2019-03-27T21:53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highlight w:val="white"/>
                      <w:u w:val="none"/>
                      <w:vertAlign w:val="baseline"/>
                    </w:rPr>
                  </w:rPrChange>
                </w:rPr>
                <w:t xml:space="preserve">Las pruebas son básicamente un conjunto de actividades dentro del desarrollo de 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vertAlign w:val="baseline"/>
                  <w:rtl w:val="0"/>
                  <w:rPrChange w:author="Sam Castro Hernandez" w:id="113" w:date="2019-03-27T21:53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highlight w:val="white"/>
                      <w:u w:val="none"/>
                      <w:vertAlign w:val="baseline"/>
                    </w:rPr>
                  </w:rPrChange>
                </w:rPr>
                <w:t xml:space="preserve">software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highlight w:val="white"/>
                  <w:u w:val="none"/>
                  <w:vertAlign w:val="baseline"/>
                  <w:rtl w:val="0"/>
                  <w:rPrChange w:author="Sam Castro Hernandez" w:id="114" w:date="2019-03-27T21:53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highlight w:val="white"/>
                      <w:u w:val="none"/>
                      <w:vertAlign w:val="baseline"/>
                    </w:rPr>
                  </w:rPrChange>
                </w:rPr>
                <w:t xml:space="preserve">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PrChange w:author="Sam Castro Hernandez" w:id="116" w:date="2019-03-27T21:53:00Z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</w:pPr>
            <w:ins w:author="Sam Castro Hernandez" w:id="71" w:date="2019-03-27T21:4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ns w:author="Sam Castro Hernandez" w:id="71" w:date="2019-03-27T21:42:00Z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17" w:date="2019-03-27T21:53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Pruebas Estáticas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ins w:author="Sam Castro Hernandez" w:id="71" w:date="2019-03-27T21:42:00Z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18" w:date="2019-03-27T21:53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Pruebas dinámicas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ins w:author="Sam Castro Hernandez" w:id="71" w:date="2019-03-27T21:42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121" w:date="2019-03-27T21:53:00Z">
                  <w:rPr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53:00Z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40" w:lineRule="auto"/>
                  <w:ind w:left="720" w:right="0" w:hanging="36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Sam Castro Hernandez" w:id="71" w:date="2019-03-27T21:42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Implementación o verificación del programa.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300" w:lineRule="auto"/>
              <w:jc w:val="both"/>
              <w:rPr>
                <w:ins w:author="Sam Castro Hernandez" w:id="71" w:date="2019-03-27T21:42:00Z"/>
                <w:shd w:fill="auto" w:val="clear"/>
                <w:rPrChange w:author="Sam Castro Hernandez" w:id="125" w:date="2019-03-27T21:54:00Z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54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ffffff" w:val="clear"/>
                  <w:spacing w:after="15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22" w:date="2019-03-27T21:54:00Z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Implantación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: 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23" w:date="2019-03-27T21:54:00Z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e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24" w:date="2019-03-27T21:54:00Z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n rigor, se habla de implantar cuando una aplicación se instala sin modificar su código fuente. Cuando se realizan modificaciones al código, o se programan nuevos elementos en la aplicación, es propio hablar de implementación.</w:t>
                <w:br w:type="textWrapping"/>
                <w:t xml:space="preserve">La implantación es una de las fases más complejas del proceso. Incluye las actividades de compilación, instalación y personalización. Tras esto, corresponde realizar la migración de datos, capacitar a los usuarios y aportar los documentos y manuales respectivos que permitirán trabajar de manera productiva y eficaz.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300" w:lineRule="auto"/>
              <w:jc w:val="both"/>
              <w:rPr>
                <w:ins w:author="Sam Castro Hernandez" w:id="71" w:date="2019-03-27T21:42:00Z"/>
                <w:shd w:fill="auto" w:val="clear"/>
                <w:rPrChange w:author="Sam Castro Hernandez" w:id="128" w:date="2019-03-27T21:56:00Z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56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ffffff" w:val="clear"/>
                  <w:spacing w:after="15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26" w:date="2019-03-27T21:56:00Z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Compilación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: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 la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27" w:date="2019-03-27T21:56:00Z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 compilación es la traducción del código fuente de la nueva aplicación en lenguaje binario para que pueda ser interpretado por el procesador del computador. Luego, utilizando un programa llamado instalador y un linker (enlazador) se consigue un programa ejecutable final para ser utilizado por el correspondiente sistema operativo.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300" w:lineRule="auto"/>
              <w:jc w:val="both"/>
              <w:rPr>
                <w:ins w:author="Sam Castro Hernandez" w:id="71" w:date="2019-03-27T21:42:00Z"/>
                <w:sz w:val="32"/>
                <w:szCs w:val="32"/>
                <w:shd w:fill="auto" w:val="clear"/>
                <w:rPrChange w:author="Sam Castro Hernandez" w:id="133" w:date="2019-03-27T21:57:00Z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1:57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ffffff" w:val="clear"/>
                  <w:spacing w:after="15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29" w:date="2019-03-27T21:57:00Z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Personalización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: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 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30" w:date="2019-03-27T21:57:00Z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esta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31" w:date="2019-03-27T21:57:00Z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 operación consiste en adaptar la aplicación a los requerimientos del usuario final mediante un procedimiento llamado parametrización, donde se ajustan los parámetros establecidos en el software a las particularidades que necesita el cliente.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both"/>
              <w:rPr>
                <w:ins w:author="Sam Castro Hernandez" w:id="71" w:date="2019-03-27T21:42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PrChange w:author="Sam Castro Hernandez" w:id="0" w:date="2019-03-27T21:58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ffffff" w:val="clear"/>
                  <w:spacing w:after="150" w:before="0" w:line="240" w:lineRule="auto"/>
                  <w:ind w:left="0" w:right="0" w:firstLine="0"/>
                  <w:jc w:val="left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34" w:date="2019-03-27T21:57:00Z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Migración de 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datos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:</w:t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 No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35" w:date="2019-03-27T21:57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 es otra cosa que trasladar al programa nuevo los datos que el cliente desea incorporar. Esta información se encuentra habitualmente dispersa en diversos archivos, formatos y soportes. Habitualmente, corresponde al cliente ingresar esta información. Puede llegar a ser un procedimiento complejo si se trata de una organización que lleva mucho tiempo en funcionamiento.</w:t>
                <w:br w:type="textWrapping"/>
                <w:t xml:space="preserve">De esta manera, se cumple con todas las fases de desarrollo de una herramienta web: análisis, diseño, implementación, pruebas, implantación y puesta en marcha. Para conocer aspectos de capacitación y soporte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 </w:t>
              </w:r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36" w:date="2019-03-27T21:58:00Z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técnico sugerimos revisar la información que se desarrolla en las páginas correspondientes.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PrChange w:author="Sam Castro Hernandez" w:id="140" w:date="2019-03-27T22:02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pPrChange w:author="Sam Castro Hernandez" w:id="0" w:date="2019-03-27T22:02:00Z">
                <w:pPr>
                  <w:spacing w:before="280" w:lineRule="auto"/>
                  <w:jc w:val="both"/>
                </w:pPr>
              </w:pPrChange>
            </w:pPr>
            <w:ins w:author="Sam Castro Hernandez" w:id="71" w:date="2019-03-27T21:42:00Z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rtl w:val="0"/>
                </w:rPr>
                <w:t xml:space="preserve">Mantenimiento.</w:t>
              </w:r>
            </w:ins>
            <w:del w:author="Sam Castro Hernandez" w:id="138" w:date="2019-03-27T21:42:00Z"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delText xml:space="preserve">             1.3 Diseño de la interfaz hombre-máquina.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TIEMPO ESTIMADO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4"/>
                <w:szCs w:val="24"/>
                <w:rPrChange w:author="Sam Castro Hernandez" w:id="143" w:date="2019-03-27T22:02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141" w:date="2019-03-27T22:02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Este proyecto se desarrollara en un lapso de  2 meses  y </w:t>
            </w:r>
            <w:ins w:author="Sam Castro Hernandez" w:id="142" w:date="2019-03-27T21:5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141" w:date="2019-03-27T22:02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t xml:space="preserve">9 semanas (600 Horas)</w:t>
              </w:r>
            </w:ins>
            <w:del w:author="Sam Castro Hernandez" w:id="142" w:date="2019-03-27T21:5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141" w:date="2019-03-27T22:02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1 </w:delText>
              </w:r>
              <w:commentRangeStart w:id="6"/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141" w:date="2019-03-27T22:02:00Z">
                    <w:rPr>
                      <w:rFonts w:ascii="Arial" w:cs="Arial" w:eastAsia="Arial" w:hAnsi="Arial"/>
                      <w:sz w:val="20"/>
                      <w:szCs w:val="20"/>
                    </w:rPr>
                  </w:rPrChange>
                </w:rPr>
                <w:delText xml:space="preserve">semana</w:delText>
              </w:r>
            </w:del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COSTO ESTIMADO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Costo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4"/>
                <w:szCs w:val="24"/>
                <w:rPrChange w:author="Sam Castro Hernandez" w:id="148" w:date="2019-03-27T22:06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ins w:author="Sam Castro Hernandez" w:id="144" w:date="2019-03-27T22:05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145" w:date="2019-03-27T22:06:00Z">
                    <w:rPr>
                      <w:rFonts w:ascii="Arial" w:cs="Arial" w:eastAsia="Arial" w:hAnsi="Arial"/>
                      <w:sz w:val="18"/>
                      <w:szCs w:val="18"/>
                    </w:rPr>
                  </w:rPrChange>
                </w:rPr>
                <w:t xml:space="preserve">El costo estimado del proyecto es de $118,000 el cu</w:t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al se encuentra especificado en </w:t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146" w:date="2019-03-27T22:06:00Z">
                    <w:rPr>
                      <w:rFonts w:ascii="Arial" w:cs="Arial" w:eastAsia="Arial" w:hAnsi="Arial"/>
                      <w:sz w:val="18"/>
                      <w:szCs w:val="18"/>
                    </w:rPr>
                  </w:rPrChange>
                </w:rPr>
                <w:t xml:space="preserve">el </w:t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08-plan-de-adquisicióncapacitacion </w:t>
              </w:r>
            </w:ins>
            <w:del w:author="Sam Castro Hernandez" w:id="144" w:date="2019-03-27T22:05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147" w:date="2019-03-27T22:06:00Z">
                    <w:rPr>
                      <w:rFonts w:ascii="Arial" w:cs="Arial" w:eastAsia="Arial" w:hAnsi="Arial"/>
                      <w:sz w:val="18"/>
                      <w:szCs w:val="18"/>
                    </w:rPr>
                  </w:rPrChange>
                </w:rPr>
                <w:delText xml:space="preserve">El costo estimado de este proyecto será de $</w:delText>
              </w:r>
              <w:commentRangeStart w:id="7"/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147" w:date="2019-03-27T22:06:00Z">
                    <w:rPr>
                      <w:rFonts w:ascii="Arial" w:cs="Arial" w:eastAsia="Arial" w:hAnsi="Arial"/>
                      <w:sz w:val="18"/>
                      <w:szCs w:val="18"/>
                    </w:rPr>
                  </w:rPrChange>
                </w:rPr>
                <w:delText xml:space="preserve">118,00 MXN  (ciento diesiocho mil pesos </w:delText>
              </w:r>
              <w:commentRangeStart w:id="8"/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147" w:date="2019-03-27T22:06:00Z">
                    <w:rPr>
                      <w:rFonts w:ascii="Arial" w:cs="Arial" w:eastAsia="Arial" w:hAnsi="Arial"/>
                      <w:sz w:val="18"/>
                      <w:szCs w:val="18"/>
                    </w:rPr>
                  </w:rPrChange>
                </w:rPr>
                <w:delText xml:space="preserve">mexicanos</w:delText>
              </w:r>
              <w:commentRangeEnd w:id="8"/>
              <w:r w:rsidDel="00000000" w:rsidR="00000000" w:rsidRPr="00000000">
                <w:commentReference w:id="8"/>
              </w: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  <w:rPrChange w:author="Sam Castro Hernandez" w:id="147" w:date="2019-03-27T22:06:00Z">
                    <w:rPr>
                      <w:rFonts w:ascii="Arial" w:cs="Arial" w:eastAsia="Arial" w:hAnsi="Arial"/>
                      <w:sz w:val="18"/>
                      <w:szCs w:val="18"/>
                    </w:rPr>
                  </w:rPrChange>
                </w:rPr>
                <w:delText xml:space="preserve">)</w:delText>
              </w:r>
            </w:del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PLAN DE ADQUISICIONES Y </w:t>
      </w:r>
      <w:commentRangeStart w:id="9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CAPACITACIÓN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ins w:author="Sam Castro Hernandez" w:id="149" w:date="2019-03-27T22:09:00Z"/>
          <w:rFonts w:ascii="Arial" w:cs="Arial" w:eastAsia="Arial" w:hAnsi="Arial"/>
          <w:sz w:val="20"/>
          <w:szCs w:val="20"/>
        </w:rPr>
      </w:pPr>
      <w:ins w:author="Sam Castro Hernandez" w:id="149" w:date="2019-03-27T22:09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  <w:rPrChange w:author="Sam Castro Hernandez" w:id="150" w:date="2019-03-27T22:09:00Z">
            <w:rPr>
              <w:rFonts w:ascii="Arial" w:cs="Arial" w:eastAsia="Arial" w:hAnsi="Arial"/>
              <w:sz w:val="20"/>
              <w:szCs w:val="20"/>
            </w:rPr>
          </w:rPrChange>
        </w:rPr>
      </w:pPr>
      <w:ins w:author="Sam Castro Hernandez" w:id="149" w:date="2019-03-27T22:09:00Z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Este es el link  donde se encuentra ubicado el plan de adquisición Capacitación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del w:author="Sam Castro Hernandez" w:id="151" w:date="2019-03-27T22:09:00Z"/>
          <w:rFonts w:ascii="Arial" w:cs="Arial" w:eastAsia="Arial" w:hAnsi="Arial"/>
          <w:color w:val="808080"/>
          <w:sz w:val="24"/>
          <w:szCs w:val="24"/>
          <w:rPrChange w:author="Sam Castro Hernandez" w:id="153" w:date="2019-03-27T22:09:00Z">
            <w:rPr>
              <w:rFonts w:ascii="Arial" w:cs="Arial" w:eastAsia="Arial" w:hAnsi="Arial"/>
              <w:color w:val="808080"/>
              <w:sz w:val="18"/>
              <w:szCs w:val="18"/>
            </w:rPr>
          </w:rPrChange>
        </w:rPr>
      </w:pPr>
      <w:ins w:author="Sam Castro Hernandez" w:id="151" w:date="2019-03-27T22:09:00Z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  <w:rPrChange w:author="Sam Castro Hernandez" w:id="152" w:date="2019-03-27T22:09:00Z">
              <w:rPr>
                <w:rFonts w:ascii="Arial" w:cs="Arial" w:eastAsia="Arial" w:hAnsi="Arial"/>
                <w:sz w:val="18"/>
                <w:szCs w:val="18"/>
              </w:rPr>
            </w:rPrChange>
          </w:rPr>
          <w:t xml:space="preserve">08-B-Plan-de-AdquisiciónCapacitación.xlsx </w:t>
        </w:r>
      </w:ins>
      <w:del w:author="Sam Castro Hernandez" w:id="151" w:date="2019-03-27T22:09:00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"https://drive.google.com/drive/u/3/folders/19yTHun6A-i0-YplI79sqaXR1iWngF0OW"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  <w:rPrChange w:author="Sam Castro Hernandez" w:id="152" w:date="2019-03-27T22:09:00Z">
              <w:rPr>
                <w:rFonts w:ascii="Arial" w:cs="Arial" w:eastAsia="Arial" w:hAnsi="Arial"/>
                <w:sz w:val="18"/>
                <w:szCs w:val="18"/>
              </w:rPr>
            </w:rPrChange>
          </w:rPr>
          <w:delText xml:space="preserve">https://drive.google.com/drive/u/3/folders/19yTHun6A-i0-YplI79sqaXR1iWngF0OW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color w:val="808080"/>
          <w:sz w:val="24"/>
          <w:szCs w:val="24"/>
          <w:rPrChange w:author="Sam Castro Hernandez" w:id="154" w:date="2019-03-27T22:09:00Z">
            <w:rPr>
              <w:rFonts w:ascii="Arial" w:cs="Arial" w:eastAsia="Arial" w:hAnsi="Arial"/>
              <w:color w:val="808080"/>
              <w:sz w:val="18"/>
              <w:szCs w:val="18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ACTIVIDADES PARA EFECTUAR LAS VERIFICACIÓN, VALIDACION Y PRUEBAS Y LAS TECNICAS A APLICAR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i w:val="1"/>
          <w:sz w:val="20"/>
          <w:szCs w:val="20"/>
        </w:rPr>
      </w:pPr>
      <w:ins w:author="Sam Castro Hernandez" w:id="155" w:date="2019-03-27T22:43:00Z">
        <w:r w:rsidDel="00000000" w:rsidR="00000000" w:rsidRPr="00000000">
          <w:rPr>
            <w:rFonts w:ascii="Arial" w:cs="Arial" w:eastAsia="Arial" w:hAnsi="Arial"/>
            <w:b w:val="1"/>
            <w:i w:val="1"/>
            <w:sz w:val="20"/>
            <w:szCs w:val="20"/>
            <w:rtl w:val="0"/>
          </w:rPr>
          <w:t xml:space="preserve">Verificación </w:t>
        </w:r>
      </w:ins>
      <w:del w:author="Sam Castro Hernandez" w:id="155" w:date="2019-03-27T22:43:00Z">
        <w:commentRangeStart w:id="10"/>
        <w:commentRangeStart w:id="11"/>
        <w:r w:rsidDel="00000000" w:rsidR="00000000" w:rsidRPr="00000000">
          <w:rPr>
            <w:rFonts w:ascii="Arial" w:cs="Arial" w:eastAsia="Arial" w:hAnsi="Arial"/>
            <w:b w:val="1"/>
            <w:i w:val="1"/>
            <w:sz w:val="20"/>
            <w:szCs w:val="20"/>
            <w:rtl w:val="0"/>
          </w:rPr>
          <w:delText xml:space="preserve">Verificación</w:delText>
        </w:r>
      </w:del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5880" w:hRule="atLeast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567" w:right="0" w:hanging="567"/>
              <w:jc w:val="both"/>
              <w:rPr>
                <w:ins w:author="Sam Castro Hernandez" w:id="156" w:date="2019-03-27T22:44:00Z"/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Sam Castro Hernandez" w:id="157" w:date="2019-03-27T22:45:00Z"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2:45:00Z">
                <w:pPr>
                  <w:keepNext w:val="0"/>
                  <w:keepLines w:val="0"/>
                  <w:widowControl w:val="1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120" w:line="240" w:lineRule="auto"/>
                  <w:ind w:left="567" w:right="0" w:hanging="567"/>
                  <w:jc w:val="both"/>
                </w:pPr>
              </w:pPrChange>
            </w:pPr>
            <w:ins w:author="Sam Castro Hernandez" w:id="156" w:date="2019-03-27T22:44:00Z">
              <w:bookmarkStart w:colFirst="0" w:colLast="0" w:name="_30j0zll" w:id="1"/>
              <w:bookmarkEnd w:id="1"/>
              <w:r w:rsidDel="00000000" w:rsidR="00000000" w:rsidRPr="00000000">
                <w:rPr>
                  <w:rFonts w:ascii="Verdana" w:cs="Verdana" w:eastAsia="Verdana" w:hAnsi="Verdana"/>
                  <w:b w:val="1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Reporte de problemas y acciones correctivas</w:t>
              </w:r>
            </w:ins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jc w:val="both"/>
              <w:rPr>
                <w:ins w:author="Sam Castro Hernandez" w:id="156" w:date="2019-03-27T22:44:00Z"/>
                <w:rFonts w:ascii="Verdana" w:cs="Verdana" w:eastAsia="Verdana" w:hAnsi="Verdana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Verdana" w:cs="Verdana" w:eastAsia="Verdana" w:hAnsi="Verdana"/>
                  <w:color w:val="000000"/>
                  <w:rtl w:val="0"/>
                </w:rPr>
                <w:t xml:space="preserve">Procedimiento: </w:t>
              </w:r>
            </w:ins>
          </w:p>
          <w:p w:rsidR="00000000" w:rsidDel="00000000" w:rsidP="00000000" w:rsidRDefault="00000000" w:rsidRPr="00000000" w14:paraId="000000E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720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Verdana" w:cs="Verdana" w:eastAsia="Verdana" w:hAnsi="Verdana"/>
                  <w:color w:val="000000"/>
                  <w:rtl w:val="0"/>
                </w:rPr>
                <w:t xml:space="preserve">Los problemas se deben de informar al líder por el que </w:t>
              </w:r>
              <w:r w:rsidDel="00000000" w:rsidR="00000000" w:rsidRPr="00000000">
                <w:rPr>
                  <w:rFonts w:ascii="Verdana" w:cs="Verdana" w:eastAsia="Verdana" w:hAnsi="Verdana"/>
                  <w:rtl w:val="0"/>
                </w:rPr>
                <w:t xml:space="preserve">realizó</w:t>
              </w:r>
              <w:r w:rsidDel="00000000" w:rsidR="00000000" w:rsidRPr="00000000">
                <w:rPr>
                  <w:rFonts w:ascii="Verdana" w:cs="Verdana" w:eastAsia="Verdana" w:hAnsi="Verdana"/>
                  <w:color w:val="000000"/>
                  <w:rtl w:val="0"/>
                </w:rPr>
                <w:t xml:space="preserve">  el documento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E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720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Verdana" w:cs="Verdana" w:eastAsia="Verdana" w:hAnsi="Verdana"/>
                  <w:color w:val="000000"/>
                  <w:rtl w:val="0"/>
                </w:rPr>
                <w:t xml:space="preserve">Pasarlo a calidad y procesos para que lo pueda verificar y si es incorrecto o contiene errores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E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720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Verdana" w:cs="Verdana" w:eastAsia="Verdana" w:hAnsi="Verdana"/>
                  <w:color w:val="000000"/>
                  <w:rtl w:val="0"/>
                </w:rPr>
                <w:t xml:space="preserve">Si contiene errores devolverlo para sea corregido, hasta que quede correcto.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720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Verdana" w:cs="Verdana" w:eastAsia="Verdana" w:hAnsi="Verdana"/>
                  <w:color w:val="000000"/>
                  <w:rtl w:val="0"/>
                </w:rPr>
                <w:t xml:space="preserve">Hacer revisiones por el gerente de calidad y procesos, al igual que el cliente hasta que sea aceptado.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</w:tabs>
              <w:spacing w:after="120" w:before="120" w:line="240" w:lineRule="auto"/>
              <w:ind w:left="851" w:right="0" w:hanging="851"/>
              <w:jc w:val="both"/>
              <w:rPr>
                <w:ins w:author="Sam Castro Hernandez" w:id="156" w:date="2019-03-27T22:44:00Z"/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160" w:date="2019-03-27T22:48:00Z"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2:48:00Z">
                <w:pPr>
                  <w:keepNext w:val="0"/>
                  <w:keepLines w:val="0"/>
                  <w:widowControl w:val="1"/>
                  <w:numPr>
                    <w:ilvl w:val="2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851"/>
                  </w:tabs>
                  <w:spacing w:after="120" w:before="120" w:line="240" w:lineRule="auto"/>
                  <w:ind w:left="2098" w:right="0" w:hanging="794"/>
                  <w:jc w:val="both"/>
                </w:pPr>
              </w:pPrChange>
            </w:pPr>
            <w:ins w:author="Sam Castro Hernandez" w:id="156" w:date="2019-03-27T22:44:00Z">
              <w:bookmarkStart w:colFirst="0" w:colLast="0" w:name="_1fob9te" w:id="2"/>
              <w:bookmarkEnd w:id="2"/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59" w:date="2019-03-27T22:48:00Z">
                    <w:rPr>
                      <w:rFonts w:ascii="Verdana" w:cs="Verdana" w:eastAsia="Verdana" w:hAnsi="Verdan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Revisar cada producto</w:t>
              </w:r>
            </w:ins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567" w:hanging="567"/>
              <w:jc w:val="both"/>
              <w:rPr>
                <w:ins w:author="Sam Castro Hernandez" w:id="156" w:date="2019-03-27T22:44:00Z"/>
                <w:rFonts w:ascii="Arial" w:cs="Arial" w:eastAsia="Arial" w:hAnsi="Arial"/>
                <w:color w:val="000000"/>
                <w:sz w:val="24"/>
                <w:szCs w:val="24"/>
                <w:rPrChange w:author="Sam Castro Hernandez" w:id="162" w:date="2019-03-27T22:48:00Z">
                  <w:rPr>
                    <w:rFonts w:ascii="Verdana" w:cs="Verdana" w:eastAsia="Verdana" w:hAnsi="Verdana"/>
                    <w:color w:val="000000"/>
                  </w:rPr>
                </w:rPrChange>
              </w:rPr>
            </w:pPr>
            <w:ins w:author="Sam Castro Hernandez" w:id="156" w:date="2019-03-27T22:44:00Z">
              <w:bookmarkStart w:colFirst="0" w:colLast="0" w:name="_3znysh7" w:id="3"/>
              <w:bookmarkEnd w:id="3"/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61" w:date="2019-03-27T22:48:00Z">
                    <w:rPr>
                      <w:rFonts w:ascii="Verdana" w:cs="Verdana" w:eastAsia="Verdana" w:hAnsi="Verdana"/>
                      <w:b w:val="1"/>
                      <w:color w:val="000000"/>
                    </w:rPr>
                  </w:rPrChange>
                </w:rPr>
                <w:t xml:space="preserve">Proceso de revisión de cada producto: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3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63" w:date="2019-03-27T22:48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Una vez terminado el producto del trabajo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4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64" w:date="2019-03-27T22:48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Subir el documento al repositorio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5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65" w:date="2019-03-27T22:48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En el repositorio, el gerente de calidad debe revisar el documento.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6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66" w:date="2019-03-27T22:48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Posteriormente regresar al encargado del trabajo para que realice las correcciones correspondientes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7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67" w:date="2019-03-27T22:48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Realizar revisiones y correcciones hasta que este producto sea aprobado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567" w:hanging="567"/>
              <w:jc w:val="both"/>
              <w:rPr>
                <w:ins w:author="Sam Castro Hernandez" w:id="156" w:date="2019-03-27T22:44:00Z"/>
                <w:rFonts w:ascii="Arial" w:cs="Arial" w:eastAsia="Arial" w:hAnsi="Arial"/>
                <w:color w:val="000000"/>
                <w:sz w:val="24"/>
                <w:szCs w:val="24"/>
                <w:rPrChange w:author="Sam Castro Hernandez" w:id="168" w:date="2019-03-27T22:47:00Z">
                  <w:rPr>
                    <w:rFonts w:ascii="Verdana" w:cs="Verdana" w:eastAsia="Verdana" w:hAnsi="Verdana"/>
                    <w:color w:val="000000"/>
                  </w:rPr>
                </w:rPrChange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24"/>
                  <w:szCs w:val="24"/>
                  <w:rtl w:val="0"/>
                  <w:rPrChange w:author="Sam Castro Hernandez" w:id="168" w:date="2019-03-27T22:47:00Z">
                    <w:rPr>
                      <w:rFonts w:ascii="Verdana" w:cs="Verdana" w:eastAsia="Verdana" w:hAnsi="Verdana"/>
                      <w:b w:val="1"/>
                      <w:color w:val="000000"/>
                    </w:rPr>
                  </w:rPrChange>
                </w:rPr>
                <w:t xml:space="preserve">Proceso de verificación por el cliente: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9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69" w:date="2019-03-27T22:47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Agendar reunión con el cliente(líder)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A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70" w:date="2019-03-27T22:47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Entregar avances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B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71" w:date="2019-03-27T22:47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Que el cliente verifique el trabajo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C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72" w:date="2019-03-27T22:47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El cliente haga observaciones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D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73" w:date="2019-03-27T22:47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Agregar observaciones y sugerencias del cliente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E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Verdana" w:cs="Verdana" w:eastAsia="Verdana" w:hAnsi="Verdana"/>
                  <w:color w:val="000000"/>
                  <w:rtl w:val="0"/>
                </w:rPr>
                <w:t xml:space="preserve">Que el cliente vuelva a verificar y </w:t>
              </w:r>
              <w:r w:rsidDel="00000000" w:rsidR="00000000" w:rsidRPr="00000000">
                <w:rPr>
                  <w:rFonts w:ascii="Verdana" w:cs="Verdana" w:eastAsia="Verdana" w:hAnsi="Verdana"/>
                  <w:rtl w:val="0"/>
                </w:rPr>
                <w:t xml:space="preserve">validar</w:t>
              </w:r>
              <w:r w:rsidDel="00000000" w:rsidR="00000000" w:rsidRPr="00000000">
                <w:rPr>
                  <w:rFonts w:ascii="Verdana" w:cs="Verdana" w:eastAsia="Verdana" w:hAnsi="Verdana"/>
                  <w:color w:val="000000"/>
                  <w:rtl w:val="0"/>
                </w:rPr>
                <w:t xml:space="preserve"> hasta que el trabajo cumpla con los requisitos.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</w:tabs>
              <w:spacing w:after="120" w:before="120" w:line="240" w:lineRule="auto"/>
              <w:ind w:left="851" w:right="0" w:hanging="851"/>
              <w:jc w:val="both"/>
              <w:rPr>
                <w:ins w:author="Sam Castro Hernandez" w:id="156" w:date="2019-03-27T22:44:00Z"/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PrChange w:author="Sam Castro Hernandez" w:id="175" w:date="2019-03-27T22:47:00Z"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2:47:00Z">
                <w:pPr>
                  <w:keepNext w:val="0"/>
                  <w:keepLines w:val="0"/>
                  <w:widowControl w:val="1"/>
                  <w:numPr>
                    <w:ilvl w:val="2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851"/>
                  </w:tabs>
                  <w:spacing w:after="120" w:before="120" w:line="240" w:lineRule="auto"/>
                  <w:ind w:left="2098" w:right="0" w:hanging="794"/>
                  <w:jc w:val="both"/>
                </w:pPr>
              </w:pPrChange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74" w:date="2019-03-27T22:47:00Z">
                    <w:rPr>
                      <w:rFonts w:ascii="Verdana" w:cs="Verdana" w:eastAsia="Verdana" w:hAnsi="Verdan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Revisar el ajuste al proceso</w:t>
              </w:r>
            </w:ins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567" w:hanging="567"/>
              <w:jc w:val="both"/>
              <w:rPr>
                <w:ins w:author="Sam Castro Hernandez" w:id="156" w:date="2019-03-27T22:44:00Z"/>
                <w:rFonts w:ascii="Arial" w:cs="Arial" w:eastAsia="Arial" w:hAnsi="Arial"/>
                <w:color w:val="000000"/>
                <w:rPrChange w:author="Sam Castro Hernandez" w:id="177" w:date="2019-03-27T22:48:00Z">
                  <w:rPr>
                    <w:rFonts w:ascii="Verdana" w:cs="Verdana" w:eastAsia="Verdana" w:hAnsi="Verdana"/>
                    <w:color w:val="000000"/>
                  </w:rPr>
                </w:rPrChange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rtl w:val="0"/>
                  <w:rPrChange w:author="Sam Castro Hernandez" w:id="176" w:date="2019-03-27T22:48:00Z">
                    <w:rPr>
                      <w:rFonts w:ascii="Verdana" w:cs="Verdana" w:eastAsia="Verdana" w:hAnsi="Verdana"/>
                      <w:b w:val="1"/>
                      <w:color w:val="000000"/>
                    </w:rPr>
                  </w:rPrChange>
                </w:rPr>
                <w:t xml:space="preserve">Procedimientos para cambiar los procesos: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01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78" w:date="2019-03-27T22:47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Revisar y evaluar si el producto cumple con las especificaciones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02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79" w:date="2019-03-27T22:47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Si no cumple con las especificaciones cambiar el proceso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03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80" w:date="2019-03-27T22:47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El líder será el encargado de cambiar un proceso y tomar una decisión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04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81" w:date="2019-03-27T22:47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Proponer las mejores opciones para cambiar los procesos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05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82" w:date="2019-03-27T22:47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Hacer correcciones del proceso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06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ins w:author="Sam Castro Hernandez" w:id="156" w:date="2019-03-27T22:44:00Z"/>
                <w:color w:val="000000"/>
              </w:rPr>
            </w:pPr>
            <w:ins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  <w:rPrChange w:author="Sam Castro Hernandez" w:id="183" w:date="2019-03-27T22:47:00Z">
                    <w:rPr>
                      <w:rFonts w:ascii="Verdana" w:cs="Verdana" w:eastAsia="Verdana" w:hAnsi="Verdana"/>
                      <w:color w:val="000000"/>
                    </w:rPr>
                  </w:rPrChange>
                </w:rPr>
                <w:t xml:space="preserve">Cambiar el proceso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jc w:val="both"/>
              <w:rPr>
                <w:ins w:author="Sam Castro Hernandez" w:id="156" w:date="2019-03-27T22:44:00Z"/>
                <w:rPrChange w:author="Sam Castro Hernandez" w:id="184" w:date="2019-03-27T22:47:00Z">
                  <w:rPr>
                    <w:color w:val="000000"/>
                  </w:rPr>
                </w:rPrChange>
              </w:rPr>
              <w:pPrChange w:author="Sam Castro Hernandez" w:id="0" w:date="2019-03-27T22:47:00Z">
                <w:pPr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after="60" w:lineRule="auto"/>
                  <w:ind w:left="720" w:hanging="360"/>
                  <w:jc w:val="both"/>
                </w:pPr>
              </w:pPrChange>
            </w:pPr>
            <w:ins w:author="Sam Castro Hernandez" w:id="156" w:date="2019-03-27T22:44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08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Reporte de problemas y acciones correctivas</w:delText>
              </w:r>
            </w:del>
          </w:p>
          <w:p w:rsidR="00000000" w:rsidDel="00000000" w:rsidP="00000000" w:rsidRDefault="00000000" w:rsidRPr="00000000" w14:paraId="00000109">
            <w:pPr>
              <w:rPr>
                <w:del w:author="Sam Castro Hernandez" w:id="156" w:date="2019-03-27T22:44:00Z"/>
                <w:rFonts w:ascii="Arial" w:cs="Arial" w:eastAsia="Arial" w:hAnsi="Arial"/>
                <w:b w:val="1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delText xml:space="preserve">Procedimiento: </w:delText>
              </w:r>
            </w:del>
          </w:p>
          <w:p w:rsidR="00000000" w:rsidDel="00000000" w:rsidP="00000000" w:rsidRDefault="00000000" w:rsidRPr="00000000" w14:paraId="0000010A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Los problemas se deben de informar al líder por el que realizo  el documento</w:delText>
              </w:r>
            </w:del>
          </w:p>
          <w:p w:rsidR="00000000" w:rsidDel="00000000" w:rsidP="00000000" w:rsidRDefault="00000000" w:rsidRPr="00000000" w14:paraId="0000010B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Pasarlo a calidad y procesos para que lo pueda verificar y si es incorrecto o contiene errores</w:delText>
              </w:r>
            </w:del>
          </w:p>
          <w:p w:rsidR="00000000" w:rsidDel="00000000" w:rsidP="00000000" w:rsidRDefault="00000000" w:rsidRPr="00000000" w14:paraId="0000010C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Si contiene errores devolverlo para sea corregido, hasta que quede correcto. </w:delText>
              </w:r>
            </w:del>
          </w:p>
          <w:p w:rsidR="00000000" w:rsidDel="00000000" w:rsidP="00000000" w:rsidRDefault="00000000" w:rsidRPr="00000000" w14:paraId="0000010D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Hacer revisiones por el gerente de calidad y procesos, al igual que el cliente hasta que sea aceptado.</w:delText>
              </w:r>
            </w:del>
          </w:p>
          <w:p w:rsidR="00000000" w:rsidDel="00000000" w:rsidP="00000000" w:rsidRDefault="00000000" w:rsidRPr="00000000" w14:paraId="0000010E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tl w:val="0"/>
                </w:rPr>
              </w:r>
            </w:del>
          </w:p>
          <w:p w:rsidR="00000000" w:rsidDel="00000000" w:rsidP="00000000" w:rsidRDefault="00000000" w:rsidRPr="00000000" w14:paraId="0000010F">
            <w:pPr>
              <w:rPr>
                <w:del w:author="Sam Castro Hernandez" w:id="156" w:date="2019-03-27T22:44:00Z"/>
                <w:rFonts w:ascii="Arial" w:cs="Arial" w:eastAsia="Arial" w:hAnsi="Arial"/>
                <w:b w:val="1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delText xml:space="preserve">Revisar cada producto</w:delText>
              </w:r>
            </w:del>
          </w:p>
          <w:p w:rsidR="00000000" w:rsidDel="00000000" w:rsidP="00000000" w:rsidRDefault="00000000" w:rsidRPr="00000000" w14:paraId="00000110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Proceso de revisión de cada producto:</w:delText>
              </w:r>
            </w:del>
          </w:p>
          <w:p w:rsidR="00000000" w:rsidDel="00000000" w:rsidP="00000000" w:rsidRDefault="00000000" w:rsidRPr="00000000" w14:paraId="00000111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Una vez terminado el producto del trabajo</w:delText>
              </w:r>
            </w:del>
          </w:p>
          <w:p w:rsidR="00000000" w:rsidDel="00000000" w:rsidP="00000000" w:rsidRDefault="00000000" w:rsidRPr="00000000" w14:paraId="00000112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Subir el documento al repositorio</w:delText>
              </w:r>
            </w:del>
          </w:p>
          <w:p w:rsidR="00000000" w:rsidDel="00000000" w:rsidP="00000000" w:rsidRDefault="00000000" w:rsidRPr="00000000" w14:paraId="00000113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En el repositorio, el gerente de calidad debe revisar el documento.</w:delText>
              </w:r>
            </w:del>
          </w:p>
          <w:p w:rsidR="00000000" w:rsidDel="00000000" w:rsidP="00000000" w:rsidRDefault="00000000" w:rsidRPr="00000000" w14:paraId="00000114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Posteriormente regresar al encargado del trabajo para que realice las correcciones correspondientes</w:delText>
              </w:r>
            </w:del>
          </w:p>
          <w:p w:rsidR="00000000" w:rsidDel="00000000" w:rsidP="00000000" w:rsidRDefault="00000000" w:rsidRPr="00000000" w14:paraId="00000115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Realizar revisiones y correcciones hasta que este producto sea aprobado</w:delText>
              </w:r>
            </w:del>
          </w:p>
          <w:p w:rsidR="00000000" w:rsidDel="00000000" w:rsidP="00000000" w:rsidRDefault="00000000" w:rsidRPr="00000000" w14:paraId="00000116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Proceso de verificación y validación por el cliente:</w:delText>
              </w:r>
            </w:del>
          </w:p>
          <w:p w:rsidR="00000000" w:rsidDel="00000000" w:rsidP="00000000" w:rsidRDefault="00000000" w:rsidRPr="00000000" w14:paraId="00000117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Agendar reunión con el cliente(líder)</w:delText>
              </w:r>
            </w:del>
          </w:p>
          <w:p w:rsidR="00000000" w:rsidDel="00000000" w:rsidP="00000000" w:rsidRDefault="00000000" w:rsidRPr="00000000" w14:paraId="00000118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Entregar avances </w:delText>
              </w:r>
            </w:del>
          </w:p>
          <w:p w:rsidR="00000000" w:rsidDel="00000000" w:rsidP="00000000" w:rsidRDefault="00000000" w:rsidRPr="00000000" w14:paraId="00000119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Que el cliente verifique el trabajo</w:delText>
              </w:r>
            </w:del>
          </w:p>
          <w:p w:rsidR="00000000" w:rsidDel="00000000" w:rsidP="00000000" w:rsidRDefault="00000000" w:rsidRPr="00000000" w14:paraId="0000011A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El cliente haga observaciones </w:delText>
              </w:r>
            </w:del>
          </w:p>
          <w:p w:rsidR="00000000" w:rsidDel="00000000" w:rsidP="00000000" w:rsidRDefault="00000000" w:rsidRPr="00000000" w14:paraId="0000011B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Agregar observaciones y sugerencias del cliente </w:delText>
              </w:r>
            </w:del>
          </w:p>
          <w:p w:rsidR="00000000" w:rsidDel="00000000" w:rsidP="00000000" w:rsidRDefault="00000000" w:rsidRPr="00000000" w14:paraId="0000011C">
            <w:pPr>
              <w:rPr>
                <w:del w:author="Sam Castro Hernandez" w:id="156" w:date="2019-03-27T22:44:00Z"/>
                <w:rFonts w:ascii="Arial" w:cs="Arial" w:eastAsia="Arial" w:hAnsi="Arial"/>
                <w:sz w:val="24"/>
                <w:szCs w:val="24"/>
              </w:rPr>
            </w:pPr>
            <w:del w:author="Sam Castro Hernandez" w:id="156" w:date="2019-03-27T22:44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Que el cliente vuelva a verificar y valide hasta que el trabajo cumpla con los requisitos. </w:delText>
              </w:r>
            </w:del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b w:val="1"/>
          <w:i w:val="1"/>
          <w:sz w:val="20"/>
          <w:szCs w:val="20"/>
        </w:rPr>
      </w:pPr>
      <w:ins w:author="Sam Castro Hernandez" w:id="185" w:date="2019-03-27T22:50:00Z">
        <w:r w:rsidDel="00000000" w:rsidR="00000000" w:rsidRPr="00000000">
          <w:rPr>
            <w:rFonts w:ascii="Arial" w:cs="Arial" w:eastAsia="Arial" w:hAnsi="Arial"/>
            <w:b w:val="1"/>
            <w:i w:val="1"/>
            <w:sz w:val="20"/>
            <w:szCs w:val="20"/>
            <w:rtl w:val="0"/>
          </w:rPr>
          <w:t xml:space="preserve">Validación </w:t>
        </w:r>
      </w:ins>
      <w:del w:author="Sam Castro Hernandez" w:id="185" w:date="2019-03-27T22:50:00Z">
        <w:commentRangeStart w:id="12"/>
        <w:r w:rsidDel="00000000" w:rsidR="00000000" w:rsidRPr="00000000">
          <w:rPr>
            <w:rFonts w:ascii="Arial" w:cs="Arial" w:eastAsia="Arial" w:hAnsi="Arial"/>
            <w:b w:val="1"/>
            <w:i w:val="1"/>
            <w:sz w:val="20"/>
            <w:szCs w:val="20"/>
            <w:rtl w:val="0"/>
          </w:rPr>
          <w:delText xml:space="preserve">Validación</w:delText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rial" w:cs="Arial" w:eastAsia="Arial" w:hAnsi="Arial"/>
            <w:b w:val="1"/>
            <w:i w:val="1"/>
            <w:sz w:val="20"/>
            <w:szCs w:val="20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120">
            <w:pPr>
              <w:rPr>
                <w:del w:author="Sam Castro Hernandez" w:id="186" w:date="2019-03-27T22:49:00Z"/>
                <w:rFonts w:ascii="Arial" w:cs="Arial" w:eastAsia="Arial" w:hAnsi="Arial"/>
                <w:sz w:val="24"/>
                <w:szCs w:val="24"/>
              </w:rPr>
            </w:pPr>
            <w:del w:author="Sam Castro Hernandez" w:id="186" w:date="2019-03-27T22:4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Proceso de verificación y validación por el cliente:</w:delText>
              </w:r>
            </w:del>
          </w:p>
          <w:p w:rsidR="00000000" w:rsidDel="00000000" w:rsidP="00000000" w:rsidRDefault="00000000" w:rsidRPr="00000000" w14:paraId="00000121">
            <w:pPr>
              <w:rPr>
                <w:del w:author="Sam Castro Hernandez" w:id="186" w:date="2019-03-27T22:49:00Z"/>
                <w:rFonts w:ascii="Arial" w:cs="Arial" w:eastAsia="Arial" w:hAnsi="Arial"/>
                <w:sz w:val="24"/>
                <w:szCs w:val="24"/>
              </w:rPr>
            </w:pPr>
            <w:del w:author="Sam Castro Hernandez" w:id="186" w:date="2019-03-27T22:4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Agendar reunión con el cliente(líder)</w:delText>
              </w:r>
            </w:del>
          </w:p>
          <w:p w:rsidR="00000000" w:rsidDel="00000000" w:rsidP="00000000" w:rsidRDefault="00000000" w:rsidRPr="00000000" w14:paraId="00000122">
            <w:pPr>
              <w:rPr>
                <w:del w:author="Sam Castro Hernandez" w:id="186" w:date="2019-03-27T22:49:00Z"/>
                <w:rFonts w:ascii="Arial" w:cs="Arial" w:eastAsia="Arial" w:hAnsi="Arial"/>
                <w:sz w:val="24"/>
                <w:szCs w:val="24"/>
              </w:rPr>
            </w:pPr>
            <w:del w:author="Sam Castro Hernandez" w:id="186" w:date="2019-03-27T22:4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Entregar avances </w:delText>
              </w:r>
            </w:del>
          </w:p>
          <w:p w:rsidR="00000000" w:rsidDel="00000000" w:rsidP="00000000" w:rsidRDefault="00000000" w:rsidRPr="00000000" w14:paraId="00000123">
            <w:pPr>
              <w:rPr>
                <w:del w:author="Sam Castro Hernandez" w:id="186" w:date="2019-03-27T22:49:00Z"/>
                <w:rFonts w:ascii="Arial" w:cs="Arial" w:eastAsia="Arial" w:hAnsi="Arial"/>
                <w:sz w:val="24"/>
                <w:szCs w:val="24"/>
              </w:rPr>
            </w:pPr>
            <w:del w:author="Sam Castro Hernandez" w:id="186" w:date="2019-03-27T22:4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Que el cliente verifique el trabajo</w:delText>
              </w:r>
            </w:del>
          </w:p>
          <w:p w:rsidR="00000000" w:rsidDel="00000000" w:rsidP="00000000" w:rsidRDefault="00000000" w:rsidRPr="00000000" w14:paraId="00000124">
            <w:pPr>
              <w:rPr>
                <w:del w:author="Sam Castro Hernandez" w:id="186" w:date="2019-03-27T22:49:00Z"/>
                <w:rFonts w:ascii="Arial" w:cs="Arial" w:eastAsia="Arial" w:hAnsi="Arial"/>
                <w:sz w:val="24"/>
                <w:szCs w:val="24"/>
              </w:rPr>
            </w:pPr>
            <w:del w:author="Sam Castro Hernandez" w:id="186" w:date="2019-03-27T22:4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El cliente haga observaciones </w:delText>
              </w:r>
            </w:del>
          </w:p>
          <w:p w:rsidR="00000000" w:rsidDel="00000000" w:rsidP="00000000" w:rsidRDefault="00000000" w:rsidRPr="00000000" w14:paraId="00000125">
            <w:pPr>
              <w:rPr>
                <w:del w:author="Sam Castro Hernandez" w:id="186" w:date="2019-03-27T22:49:00Z"/>
                <w:rFonts w:ascii="Arial" w:cs="Arial" w:eastAsia="Arial" w:hAnsi="Arial"/>
                <w:sz w:val="24"/>
                <w:szCs w:val="24"/>
              </w:rPr>
            </w:pPr>
            <w:del w:author="Sam Castro Hernandez" w:id="186" w:date="2019-03-27T22:4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Agregar observaciones y sugerencias del cliente </w:delText>
              </w:r>
            </w:del>
          </w:p>
          <w:p w:rsidR="00000000" w:rsidDel="00000000" w:rsidP="00000000" w:rsidRDefault="00000000" w:rsidRPr="00000000" w14:paraId="00000126">
            <w:pPr>
              <w:rPr>
                <w:del w:author="Sam Castro Hernandez" w:id="186" w:date="2019-03-27T22:49:00Z"/>
                <w:rFonts w:ascii="Arial" w:cs="Arial" w:eastAsia="Arial" w:hAnsi="Arial"/>
                <w:sz w:val="24"/>
                <w:szCs w:val="24"/>
              </w:rPr>
            </w:pPr>
            <w:del w:author="Sam Castro Hernandez" w:id="186" w:date="2019-03-27T22:4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•</w:delText>
                <w:tab/>
                <w:delText xml:space="preserve">Que el cliente vuelva a verificar y valide hasta que el trabajo cumpla con los requisitos. </w:delText>
              </w:r>
            </w:del>
          </w:p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ins w:author="Sam Castro Hernandez" w:id="187" w:date="2019-03-27T22:49:00Z"/>
                <w:shd w:fill="auto" w:val="clear"/>
                <w:rPrChange w:author="Sam Castro Hernandez" w:id="188" w:date="2019-03-27T22:49:00Z">
                  <w:rPr>
                    <w:rFonts w:ascii="Arial" w:cs="Arial" w:eastAsia="Arial" w:hAnsi="Arial"/>
                    <w:sz w:val="24"/>
                    <w:szCs w:val="24"/>
                  </w:rPr>
                </w:rPrChange>
              </w:rPr>
              <w:pPrChange w:author="Sam Castro Hernandez" w:id="0" w:date="2019-03-27T22:49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validaciones se encuentran en el documento </w:t>
            </w:r>
            <w:ins w:author="Sam Castro Hernandez" w:id="187" w:date="2019-03-27T22:4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 </w:t>
              </w:r>
            </w:ins>
          </w:p>
          <w:p w:rsidR="00000000" w:rsidDel="00000000" w:rsidP="00000000" w:rsidRDefault="00000000" w:rsidRPr="00000000" w14:paraId="00000129">
            <w:pPr>
              <w:rPr>
                <w:shd w:fill="auto" w:val="clear"/>
                <w:rPrChange w:author="Sam Castro Hernandez" w:id="189" w:date="2019-03-27T22:49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pPrChange w:author="Sam Castro Hernandez" w:id="0" w:date="2019-03-27T22:49:00Z">
                <w:pPr/>
              </w:pPrChange>
            </w:pPr>
            <w:ins w:author="Sam Castro Hernandez" w:id="187" w:date="2019-03-27T22:4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0.2_Plan de calidad_15_03_2019.doc que se encuentra en Drive y en el repositorio</w:t>
              </w:r>
            </w:ins>
            <w:del w:author="Sam Castro Hernandez" w:id="187" w:date="2019-03-27T22:49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que se encuentra en el drive y en el repositorio.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b w:val="1"/>
          <w:i w:val="1"/>
          <w:sz w:val="20"/>
          <w:szCs w:val="20"/>
        </w:rPr>
      </w:pPr>
      <w:del w:author="Sam Castro Hernandez" w:id="190" w:date="2019-03-27T22:51:00Z">
        <w:commentRangeStart w:id="13"/>
        <w:r w:rsidDel="00000000" w:rsidR="00000000" w:rsidRPr="00000000">
          <w:rPr>
            <w:rFonts w:ascii="Arial" w:cs="Arial" w:eastAsia="Arial" w:hAnsi="Arial"/>
            <w:b w:val="1"/>
            <w:i w:val="1"/>
            <w:sz w:val="20"/>
            <w:szCs w:val="20"/>
            <w:rtl w:val="0"/>
          </w:rPr>
          <w:delText xml:space="preserve">Pruebas</w:delText>
        </w:r>
      </w:del>
      <w:ins w:author="Sam Castro Hernandez" w:id="190" w:date="2019-03-27T22:51:00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rial" w:cs="Arial" w:eastAsia="Arial" w:hAnsi="Arial"/>
            <w:b w:val="1"/>
            <w:i w:val="1"/>
            <w:sz w:val="20"/>
            <w:szCs w:val="20"/>
            <w:rtl w:val="0"/>
          </w:rPr>
          <w:t xml:space="preserve">Pruebas</w:t>
        </w:r>
      </w:ins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3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567"/>
              <w:jc w:val="both"/>
              <w:rPr>
                <w:ins w:author="Sam Castro Hernandez" w:id="191" w:date="2019-03-27T22:51:00Z"/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ins w:author="Sam Castro Hernandez" w:id="191" w:date="2019-03-27T22:51:00Z">
              <w:r w:rsidDel="00000000" w:rsidR="00000000" w:rsidRPr="00000000">
                <w:rPr>
                  <w:rFonts w:ascii="Verdana" w:cs="Verdana" w:eastAsia="Verdana" w:hAnsi="Verdana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Pr</w:t>
              </w:r>
            </w:ins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ins w:author="Sam Castro Hernandez" w:id="191" w:date="2019-03-27T22:51:00Z"/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PrChange w:author="Sam Castro Hernandez" w:id="0" w:date="2019-03-27T22:51:00Z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60" w:before="0" w:line="240" w:lineRule="auto"/>
                  <w:ind w:left="0" w:right="0" w:hanging="567"/>
                  <w:jc w:val="both"/>
                </w:pPr>
              </w:pPrChange>
            </w:pPr>
            <w:ins w:author="Sam Castro Hernandez" w:id="191" w:date="2019-03-27T22:51:00Z">
              <w:r w:rsidDel="00000000" w:rsidR="00000000" w:rsidRPr="00000000">
                <w:rPr>
                  <w:rFonts w:ascii="Verdana" w:cs="Verdana" w:eastAsia="Verdana" w:hAnsi="Verdana"/>
                  <w:b w:val="1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Proceso de verificación y validación por el cliente: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ins w:author="Sam Castro Hernandez" w:id="191" w:date="2019-03-27T22:51:00Z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ins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93" w:date="2019-03-27T22:51:00Z">
                    <w:rPr>
                      <w:rFonts w:ascii="Verdana" w:cs="Verdana" w:eastAsia="Verdana" w:hAnsi="Verdan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Agendar reunión con el cliente(líder)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ins w:author="Sam Castro Hernandez" w:id="191" w:date="2019-03-27T22:51:00Z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ins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95" w:date="2019-03-27T22:51:00Z">
                    <w:rPr>
                      <w:rFonts w:ascii="Verdana" w:cs="Verdana" w:eastAsia="Verdana" w:hAnsi="Verdan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Entregar avances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ins w:author="Sam Castro Hernandez" w:id="191" w:date="2019-03-27T22:51:00Z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ins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97" w:date="2019-03-27T22:51:00Z">
                    <w:rPr>
                      <w:rFonts w:ascii="Verdana" w:cs="Verdana" w:eastAsia="Verdana" w:hAnsi="Verdan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Que el cliente verifique el trabajo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ins w:author="Sam Castro Hernandez" w:id="191" w:date="2019-03-27T22:51:00Z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ins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199" w:date="2019-03-27T22:51:00Z">
                    <w:rPr>
                      <w:rFonts w:ascii="Verdana" w:cs="Verdana" w:eastAsia="Verdana" w:hAnsi="Verdan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El cliente haga observaciones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ins w:author="Sam Castro Hernandez" w:id="191" w:date="2019-03-27T22:51:00Z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ins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201" w:date="2019-03-27T22:51:00Z">
                    <w:rPr>
                      <w:rFonts w:ascii="Verdana" w:cs="Verdana" w:eastAsia="Verdana" w:hAnsi="Verdan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Agregar observaciones y sugerencias del cliente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ins w:author="Sam Castro Hernandez" w:id="191" w:date="2019-03-27T22:51:00Z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ins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  <w:rPrChange w:author="Sam Castro Hernandez" w:id="203" w:date="2019-03-27T22:51:00Z">
                    <w:rPr>
                      <w:rFonts w:ascii="Verdana" w:cs="Verdana" w:eastAsia="Verdana" w:hAnsi="Verdan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rPrChange>
                </w:rPr>
                <w:t xml:space="preserve">Que el cliente vuelva a verificar y validar hasta que el trabajo cumpla con los requisitos. 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firstLine="0"/>
              <w:jc w:val="both"/>
              <w:rPr>
                <w:ins w:author="Sam Castro Hernandez" w:id="191" w:date="2019-03-27T22:51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PrChange w:author="Sam Castro Hernandez" w:id="206" w:date="2019-03-27T22:54:00Z">
                  <w:rPr>
                    <w:b w:val="0"/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2:54:00Z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60" w:before="0" w:line="240" w:lineRule="auto"/>
                  <w:ind w:left="720" w:right="0" w:hanging="360"/>
                  <w:jc w:val="both"/>
                </w:pPr>
              </w:pPrChange>
            </w:pPr>
            <w:ins w:author="Sam Castro Hernandez" w:id="191" w:date="2019-03-27T22:51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5">
            <w:pPr>
              <w:rPr>
                <w:del w:author="Sam Castro Hernandez" w:id="191" w:date="2019-03-27T22:51:00Z"/>
                <w:rFonts w:ascii="Arial" w:cs="Arial" w:eastAsia="Arial" w:hAnsi="Arial"/>
                <w:sz w:val="24"/>
                <w:szCs w:val="24"/>
                <w:rPrChange w:author="Sam Castro Hernandez" w:id="207" w:date="2019-03-27T22:54:00Z">
                  <w:rPr>
                    <w:rFonts w:ascii="Arial" w:cs="Arial" w:eastAsia="Arial" w:hAnsi="Arial"/>
                  </w:rPr>
                </w:rPrChange>
              </w:rPr>
            </w:pPr>
            <w:ins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Las validaciones se encuentran en el documento  0.2_Plan de calidad_15_03_2019.doc que se encuentra en Drive y en el repositorio</w:t>
              </w:r>
            </w:ins>
            <w:del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Pruebas  en el sistema</w:delText>
              </w:r>
              <w:r w:rsidDel="00000000" w:rsidR="00000000" w:rsidRPr="00000000">
                <w:rPr>
                  <w:rtl w:val="0"/>
                </w:rPr>
              </w:r>
            </w:del>
          </w:p>
          <w:p w:rsidR="00000000" w:rsidDel="00000000" w:rsidP="00000000" w:rsidRDefault="00000000" w:rsidRPr="00000000" w14:paraId="00000136">
            <w:pPr>
              <w:rPr>
                <w:del w:author="Sam Castro Hernandez" w:id="191" w:date="2019-03-27T22:51:00Z"/>
                <w:rFonts w:ascii="Arial" w:cs="Arial" w:eastAsia="Arial" w:hAnsi="Arial"/>
              </w:rPr>
            </w:pPr>
            <w:del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Pruebas  de integración.</w:delText>
              </w:r>
            </w:del>
          </w:p>
          <w:p w:rsidR="00000000" w:rsidDel="00000000" w:rsidP="00000000" w:rsidRDefault="00000000" w:rsidRPr="00000000" w14:paraId="00000137">
            <w:pPr>
              <w:rPr>
                <w:del w:author="Sam Castro Hernandez" w:id="191" w:date="2019-03-27T22:51:00Z"/>
                <w:rFonts w:ascii="Arial" w:cs="Arial" w:eastAsia="Arial" w:hAnsi="Arial"/>
              </w:rPr>
            </w:pPr>
            <w:del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Pruebas Unitarias</w:delText>
              </w:r>
            </w:del>
          </w:p>
          <w:p w:rsidR="00000000" w:rsidDel="00000000" w:rsidP="00000000" w:rsidRDefault="00000000" w:rsidRPr="00000000" w14:paraId="00000138">
            <w:pPr>
              <w:rPr>
                <w:del w:author="Sam Castro Hernandez" w:id="191" w:date="2019-03-27T22:51:00Z"/>
                <w:rFonts w:ascii="Arial" w:cs="Arial" w:eastAsia="Arial" w:hAnsi="Arial"/>
              </w:rPr>
            </w:pPr>
            <w:del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Realizar pruebas de estrés funcional.</w:delText>
              </w:r>
            </w:del>
          </w:p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</w:rPr>
            </w:pPr>
            <w:del w:author="Sam Castro Hernandez" w:id="191" w:date="2019-03-27T22:51:00Z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delText xml:space="preserve">Los defectos encontrados se documentan en el reporte de Pruebas del sistema y pruebas de integración que se elaborara conforme  se encuentren fallos.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ins w:author="Sam Castro Hernandez" w:id="208" w:date="2019-03-27T22:54:00Z"/>
          <w:rFonts w:ascii="Arial" w:cs="Arial" w:eastAsia="Arial" w:hAnsi="Arial"/>
          <w:sz w:val="20"/>
          <w:szCs w:val="20"/>
        </w:rPr>
      </w:pPr>
      <w:ins w:author="Sam Castro Hernandez" w:id="208" w:date="2019-03-27T22:54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rPrChange w:author="Sam Castro Hernandez" w:id="210" w:date="2019-03-27T22:54:00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</w:pPr>
      <w:ins w:author="Sam Castro Hernandez" w:id="208" w:date="2019-03-27T22:54:00Z">
        <w:r w:rsidDel="00000000" w:rsidR="00000000" w:rsidRPr="00000000">
          <w:rPr>
            <w:rFonts w:ascii="Arial" w:cs="Arial" w:eastAsia="Arial" w:hAnsi="Arial"/>
            <w:b w:val="1"/>
            <w:i w:val="1"/>
            <w:color w:val="000000"/>
            <w:sz w:val="24"/>
            <w:szCs w:val="24"/>
            <w:rtl w:val="0"/>
            <w:rPrChange w:author="Sam Castro Hernandez" w:id="209" w:date="2019-03-27T22:54:00Z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</w:rPr>
            </w:rPrChange>
          </w:rPr>
          <w:t xml:space="preserve">Pruebas</w:t>
        </w:r>
      </w:ins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0.0" w:type="dxa"/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300" w:hRule="atLeast"/>
          <w:ins w:author="Sam Castro Hernandez" w:id="211" w:date="2019-03-27T22:54:00Z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ins w:author="Sam Castro Hernandez" w:id="211" w:date="2019-03-27T22:54:00Z"/>
                <w:rFonts w:ascii="Times New Roman" w:cs="Times New Roman" w:eastAsia="Times New Roman" w:hAnsi="Times New Roman"/>
                <w:sz w:val="24"/>
                <w:szCs w:val="24"/>
              </w:rPr>
            </w:pPr>
            <w:ins w:author="Sam Castro Hernandez" w:id="211" w:date="2019-03-27T22:5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18"/>
                  <w:szCs w:val="18"/>
                  <w:rtl w:val="0"/>
                </w:rPr>
                <w:t xml:space="preserve">Realizar pruebas del sistema.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ins w:author="Sam Castro Hernandez" w:id="211" w:date="2019-03-27T22:54:00Z"/>
                <w:rFonts w:ascii="Times New Roman" w:cs="Times New Roman" w:eastAsia="Times New Roman" w:hAnsi="Times New Roman"/>
                <w:sz w:val="24"/>
                <w:szCs w:val="24"/>
              </w:rPr>
            </w:pPr>
            <w:ins w:author="Sam Castro Hernandez" w:id="211" w:date="2019-03-27T22:5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18"/>
                  <w:szCs w:val="18"/>
                  <w:rtl w:val="0"/>
                </w:rPr>
                <w:t xml:space="preserve">Realizar pruebas de integración.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E">
            <w:pPr>
              <w:spacing w:after="0" w:line="240" w:lineRule="auto"/>
              <w:rPr>
                <w:ins w:author="Sam Castro Hernandez" w:id="211" w:date="2019-03-27T22:54:00Z"/>
                <w:rFonts w:ascii="Times New Roman" w:cs="Times New Roman" w:eastAsia="Times New Roman" w:hAnsi="Times New Roman"/>
                <w:sz w:val="24"/>
                <w:szCs w:val="24"/>
              </w:rPr>
            </w:pPr>
            <w:ins w:author="Sam Castro Hernandez" w:id="211" w:date="2019-03-27T22:54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18"/>
                  <w:szCs w:val="18"/>
                  <w:rtl w:val="0"/>
                </w:rPr>
                <w:t xml:space="preserve">Realizar pruebas de estrés funcional.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13F">
            <w:pPr>
              <w:spacing w:after="0" w:line="240" w:lineRule="auto"/>
              <w:rPr>
                <w:ins w:author="Sam Castro Hernandez" w:id="211" w:date="2019-03-27T22:54:00Z"/>
                <w:rFonts w:ascii="Times New Roman" w:cs="Times New Roman" w:eastAsia="Times New Roman" w:hAnsi="Times New Roman"/>
                <w:sz w:val="24"/>
                <w:szCs w:val="24"/>
              </w:rPr>
            </w:pPr>
            <w:ins w:author="Sam Castro Hernandez" w:id="211" w:date="2019-03-27T22:54:00Z">
              <w:bookmarkStart w:colFirst="0" w:colLast="0" w:name="_2et92p0" w:id="4"/>
              <w:bookmarkEnd w:id="4"/>
              <w:r w:rsidDel="00000000" w:rsidR="00000000" w:rsidRPr="00000000">
                <w:rPr>
                  <w:rFonts w:ascii="Arial" w:cs="Arial" w:eastAsia="Arial" w:hAnsi="Arial"/>
                  <w:color w:val="000000"/>
                  <w:sz w:val="18"/>
                  <w:szCs w:val="18"/>
                  <w:rtl w:val="0"/>
                </w:rPr>
                <w:t xml:space="preserve">Los defectos encontrados se documentan en el reporte de Pruebas del sistema y pruebas de integración</w:t>
              </w:r>
              <w:r w:rsidDel="00000000" w:rsidR="00000000" w:rsidRPr="00000000">
                <w:rPr>
                  <w:rFonts w:ascii="Arial" w:cs="Arial" w:eastAsia="Arial" w:hAnsi="Arial"/>
                  <w:color w:val="808080"/>
                  <w:sz w:val="18"/>
                  <w:szCs w:val="18"/>
                  <w:rtl w:val="0"/>
                </w:rPr>
                <w:t xml:space="preserve">.</w:t>
              </w:r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EQUIPO DE TRABAJO</w:t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1"/>
        <w:gridCol w:w="6153"/>
        <w:tblGridChange w:id="0">
          <w:tblGrid>
            <w:gridCol w:w="3281"/>
            <w:gridCol w:w="6153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sz w:val="24"/>
                <w:szCs w:val="24"/>
                <w:rPrChange w:author="Sam Castro Hernandez" w:id="213" w:date="2019-03-27T22:5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212" w:date="2019-03-27T22:5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Beatriz Miranda Miranda ---- Gerente de Planeación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sz w:val="24"/>
                <w:szCs w:val="24"/>
                <w:rPrChange w:author="Sam Castro Hernandez" w:id="214" w:date="2019-03-27T22:5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214" w:date="2019-03-27T22:5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Alan Arturo Loya Favela---Gerente de Desarrollo</w:t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4"/>
                <w:szCs w:val="24"/>
                <w:rPrChange w:author="Sam Castro Hernandez" w:id="216" w:date="2019-03-27T22:5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215" w:date="2019-03-27T22:5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Jesus Albino Calderon--- Gerente de Soporte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24"/>
                <w:szCs w:val="24"/>
                <w:rPrChange w:author="Sam Castro Hernandez" w:id="217" w:date="2019-03-27T22:5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  <w:rPrChange w:author="Sam Castro Hernandez" w:id="217" w:date="2019-03-27T22:54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t xml:space="preserve">Samanta Castro Hernandez---Gerente de  Calidad Y procesos</w:t>
            </w:r>
          </w:p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>
          <w:del w:author="Sam Castro Hernandez" w:id="218" w:date="2019-03-27T22:54:00Z"/>
          <w:rFonts w:ascii="Arial" w:cs="Arial" w:eastAsia="Arial" w:hAnsi="Arial"/>
          <w:sz w:val="20"/>
          <w:szCs w:val="20"/>
        </w:rPr>
      </w:pPr>
      <w:del w:author="Sam Castro Hernandez" w:id="218" w:date="2019-03-27T22:54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CALENDARIO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Regirse por el plan de proyecto.</w:t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ins w:author="Sam Castro Hernandez" w:id="219" w:date="2019-03-27T22:56:00Z"/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PLAN DE MANEJO DE RIESGOS</w:t>
      </w:r>
      <w:ins w:author="Sam Castro Hernandez" w:id="219" w:date="2019-03-27T22:56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jc w:val="both"/>
        <w:rPr>
          <w:ins w:author="Sam Castro Hernandez" w:id="219" w:date="2019-03-27T22:56:00Z"/>
          <w:rPrChange w:author="Sam Castro Hernandez" w:id="220" w:date="2019-03-27T22:56:00Z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rPrChange>
        </w:rPr>
        <w:pPrChange w:author="Sam Castro Hernandez" w:id="0" w:date="2019-03-27T22:56:00Z">
          <w:pPr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</w:pPr>
        </w:pPrChange>
      </w:pPr>
      <w:ins w:author="Sam Castro Hernandez" w:id="219" w:date="2019-03-27T22:56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ins w:author="Sam Castro Hernandez" w:id="219" w:date="2019-03-27T22:56:00Z"/>
          <w:shd w:fill="auto" w:val="clear"/>
          <w:rPrChange w:author="Sam Castro Hernandez" w:id="222" w:date="2019-03-27T22:56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am Castro Hernandez" w:id="0" w:date="2019-03-27T22:56:00Z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</w:pPr>
        </w:pPrChange>
      </w:pPr>
      <w:ins w:author="Sam Castro Hernandez" w:id="219" w:date="2019-03-27T22:56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  <w:rPrChange w:author="Sam Castro Hernandez" w:id="221" w:date="2019-03-27T22:56:00Z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rPrChange>
          </w:rPr>
          <w:t xml:space="preserve">En el plan de riesgos se identificaron posibles riesgos que podrían afectar al proyecto, riesgos de importancia alta y media, como cambios de requerimientos, fallas en sistema, equipo, herramientas, retrasos, capacitaciones inadecuadas, tiempos etc.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ins w:author="Sam Castro Hernandez" w:id="219" w:date="2019-03-27T22:56:00Z"/>
          <w:sz w:val="32"/>
          <w:szCs w:val="32"/>
          <w:shd w:fill="auto" w:val="clear"/>
          <w:rPrChange w:author="Sam Castro Hernandez" w:id="224" w:date="2019-03-27T22:56:00Z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am Castro Hernandez" w:id="0" w:date="2019-03-27T22:56:00Z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</w:pPr>
        </w:pPrChange>
      </w:pPr>
      <w:ins w:author="Sam Castro Hernandez" w:id="219" w:date="2019-03-27T22:56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ins w:author="Sam Castro Hernandez" w:id="219" w:date="2019-03-27T22:56:00Z"/>
          <w:shd w:fill="auto" w:val="clear"/>
          <w:rPrChange w:author="Sam Castro Hernandez" w:id="226" w:date="2019-03-27T22:56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am Castro Hernandez" w:id="0" w:date="2019-03-27T22:56:00Z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</w:pPr>
        </w:pPrChange>
      </w:pPr>
      <w:ins w:author="Sam Castro Hernandez" w:id="219" w:date="2019-03-27T22:56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  <w:rPrChange w:author="Sam Castro Hernandez" w:id="225" w:date="2019-03-27T22:56:00Z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rPrChange>
          </w:rPr>
          <w:t xml:space="preserve">Este plan nos ayuda a saber cómo prevenir de una manera especificada como evitar que no se disparen estos riesgos, como haciendo respaldos, accediendo a la nube, revisiones, organizar bien tiempos etc.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ins w:author="Sam Castro Hernandez" w:id="219" w:date="2019-03-27T22:56:00Z"/>
          <w:sz w:val="32"/>
          <w:szCs w:val="32"/>
          <w:shd w:fill="auto" w:val="clear"/>
          <w:rPrChange w:author="Sam Castro Hernandez" w:id="228" w:date="2019-03-27T22:56:00Z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am Castro Hernandez" w:id="0" w:date="2019-03-27T22:56:00Z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</w:pPr>
        </w:pPrChange>
      </w:pPr>
      <w:ins w:author="Sam Castro Hernandez" w:id="219" w:date="2019-03-27T22:56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ins w:author="Sam Castro Hernandez" w:id="219" w:date="2019-03-27T22:56:00Z"/>
          <w:shd w:fill="auto" w:val="clear"/>
          <w:rPrChange w:author="Sam Castro Hernandez" w:id="232" w:date="2019-03-27T22:56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am Castro Hernandez" w:id="0" w:date="2019-03-27T22:56:00Z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</w:pPr>
        </w:pPrChange>
      </w:pPr>
      <w:ins w:author="Sam Castro Hernandez" w:id="219" w:date="2019-03-27T22:56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  <w:rPrChange w:author="Sam Castro Hernandez" w:id="229" w:date="2019-03-27T22:56:00Z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rPrChange>
          </w:rPr>
          <w:t xml:space="preserve">También nos ayuda a saber qué hacer si ya se dispararon los riegos para resolverlos de la mejor manera para no tener más retrasos en proyecto. </w:t>
        </w: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  <w:rtl w:val="0"/>
            <w:rPrChange w:author="Sam Castro Hernandez" w:id="230" w:date="2019-03-27T22:56:00Z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rPrChange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  <w:rPrChange w:author="Sam Castro Hernandez" w:id="231" w:date="2019-03-27T22:56:00Z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rPrChange>
          </w:rPr>
          <w:t xml:space="preserve">El plan de riesgos se encuentra en el repositorio del drive 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ins w:author="Sam Castro Hernandez" w:id="219" w:date="2019-03-27T22:56:00Z"/>
          <w:shd w:fill="auto" w:val="clear"/>
          <w:rPrChange w:author="Sam Castro Hernandez" w:id="233" w:date="2019-03-27T22:56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am Castro Hernandez" w:id="0" w:date="2019-03-27T22:56:00Z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</w:pPr>
        </w:pPrChange>
      </w:pPr>
      <w:ins w:author="Sam Castro Hernandez" w:id="219" w:date="2019-03-27T22:56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ins w:author="Sam Castro Hernandez" w:id="219" w:date="2019-03-27T22:56:00Z"/>
          <w:shd w:fill="auto" w:val="clear"/>
          <w:rPrChange w:author="Sam Castro Hernandez" w:id="234" w:date="2019-03-27T22:56:00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am Castro Hernandez" w:id="0" w:date="2019-03-27T22:56:00Z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</w:pPr>
        </w:pPrChange>
      </w:pPr>
      <w:ins w:author="Sam Castro Hernandez" w:id="219" w:date="2019-03-27T22:56:00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0.0.1SeguimientoRiesgos.xlsx</w:t>
        </w:r>
      </w:ins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ins w:author="Sam Castro Hernandez" w:id="219" w:date="2019-03-27T22:56:00Z"/>
          <w:sz w:val="32"/>
          <w:szCs w:val="32"/>
          <w:shd w:fill="auto" w:val="clear"/>
          <w:rPrChange w:author="Sam Castro Hernandez" w:id="236" w:date="2019-03-27T22:56:00Z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rPrChange>
        </w:rPr>
        <w:pPrChange w:author="Sam Castro Hernandez" w:id="0" w:date="2019-03-27T22:56:00Z">
          <w:pPr>
            <w:keepNext w:val="0"/>
            <w:keepLines w:val="0"/>
            <w:widowControl w:val="1"/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</w:pPr>
        </w:pPrChange>
      </w:pPr>
      <w:ins w:author="Sam Castro Hernandez" w:id="219" w:date="2019-03-27T22:56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jc w:val="both"/>
        <w:rPr>
          <w:rPrChange w:author="Sam Castro Hernandez" w:id="237" w:date="2019-03-27T22:56:00Z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</w:rPr>
          </w:rPrChange>
        </w:rPr>
        <w:pPrChange w:author="Sam Castro Hernandez" w:id="0" w:date="2019-03-27T22:56:00Z">
          <w:pPr>
            <w:numPr>
              <w:ilvl w:val="0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ind w:left="720" w:hanging="360"/>
            <w:jc w:val="both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jc w:val="both"/>
        <w:rPr>
          <w:del w:author="Sam Castro Hernandez" w:id="238" w:date="2019-03-27T22:55:00Z"/>
          <w:rFonts w:ascii="Arial" w:cs="Arial" w:eastAsia="Arial" w:hAnsi="Arial"/>
          <w:color w:val="000000"/>
          <w:sz w:val="20"/>
          <w:szCs w:val="20"/>
        </w:rPr>
      </w:pPr>
      <w:del w:author="Sam Castro Hernandez" w:id="238" w:date="2019-03-27T22:55:00Z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delText xml:space="preserve">En </w:delText>
        </w:r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highlight w:val="yellow"/>
            <w:rtl w:val="0"/>
          </w:rPr>
          <w:delText xml:space="preserve">el plan de calidad  se </w:delText>
        </w:r>
        <w:commentRangeStart w:id="14"/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highlight w:val="yellow"/>
            <w:rtl w:val="0"/>
          </w:rPr>
          <w:delText xml:space="preserve">identificaron</w:delText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delText xml:space="preserve">  posibles riesgos  que podrán  afectar  el proyecto  riesgos de importancia alta  y media  como cambios  de requerimientos,  fallas en  sistema de euipos,  herramientas retrasadas,</w:delText>
        </w:r>
      </w:del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jc w:val="both"/>
        <w:rPr>
          <w:del w:author="Sam Castro Hernandez" w:id="238" w:date="2019-03-27T22:55:00Z"/>
          <w:rFonts w:ascii="Arial" w:cs="Arial" w:eastAsia="Arial" w:hAnsi="Arial"/>
          <w:color w:val="000000"/>
          <w:sz w:val="20"/>
          <w:szCs w:val="20"/>
        </w:rPr>
      </w:pPr>
      <w:del w:author="Sam Castro Hernandez" w:id="238" w:date="2019-03-27T22:55:00Z">
        <w:r w:rsidDel="00000000" w:rsidR="00000000" w:rsidRPr="00000000">
          <w:rPr>
            <w:rFonts w:ascii="Arial" w:cs="Arial" w:eastAsia="Arial" w:hAnsi="Arial"/>
            <w:color w:val="000000"/>
            <w:sz w:val="20"/>
            <w:szCs w:val="20"/>
            <w:rtl w:val="0"/>
          </w:rPr>
          <w:delText xml:space="preserve">Este plan nos ayuda a saber cómo prevenir de una manera específica   los riegos que se puedan disparar </w:delText>
        </w:r>
      </w:del>
    </w:p>
    <w:p w:rsidR="00000000" w:rsidDel="00000000" w:rsidP="00000000" w:rsidRDefault="00000000" w:rsidRPr="00000000" w14:paraId="0000015D">
      <w:pPr>
        <w:rPr>
          <w:del w:author="Sam Castro Hernandez" w:id="238" w:date="2019-03-27T22:55:00Z"/>
          <w:rFonts w:ascii="Arial" w:cs="Arial" w:eastAsia="Arial" w:hAnsi="Arial"/>
          <w:sz w:val="20"/>
          <w:szCs w:val="20"/>
        </w:rPr>
      </w:pPr>
      <w:del w:author="Sam Castro Hernandez" w:id="238" w:date="2019-03-27T22:55:00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"https://drive.google.com/drive/u/3/folders/19yTHun6A-i0-YplI79sqaXR1iWngF0OW"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delText xml:space="preserve">https://drive.google.com/drive/u/3/folders/19yTHun6A-i0-YplI79sqaXR1iWngF0OW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PROTOCOLO DE ENTREGA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7"/>
        <w:gridCol w:w="1471"/>
        <w:gridCol w:w="1471"/>
        <w:gridCol w:w="1471"/>
        <w:gridCol w:w="1472"/>
        <w:gridCol w:w="2002"/>
        <w:tblGridChange w:id="0">
          <w:tblGrid>
            <w:gridCol w:w="1577"/>
            <w:gridCol w:w="1471"/>
            <w:gridCol w:w="1471"/>
            <w:gridCol w:w="1471"/>
            <w:gridCol w:w="1472"/>
            <w:gridCol w:w="2002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ENTREGABLES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FASE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¿QUIÉN REVISA?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¿QUIÉN APRUEBA?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CONDICIONES DE ENTREGA O CHECKLIST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6A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39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39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B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40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40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Integración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C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241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41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Todos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D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44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del w:author="LENOVO" w:id="242" w:date="2019-03-27T13:30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43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Jose</w:delText>
              </w:r>
            </w:del>
            <w:ins w:author="LENOVO" w:id="242" w:date="2019-03-27T13:30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43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José</w:t>
              </w:r>
            </w:ins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43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E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248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del w:author="LENOVO" w:id="245" w:date="2019-03-27T13:30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46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Fisico</w:delText>
              </w:r>
            </w:del>
            <w:ins w:author="LENOVO" w:id="245" w:date="2019-03-27T13:30:00Z">
              <w:del w:author="Sam Castro Hernandez" w:id="247" w:date="2019-03-27T23:04:00Z"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  <w:rPrChange w:author="Sam Castro Hernandez" w:id="246" w:date="2019-03-27T23:19:00Z">
                      <w:rPr>
                        <w:rFonts w:ascii="Arial" w:cs="Arial" w:eastAsia="Arial" w:hAnsi="Arial"/>
                        <w:b w:val="1"/>
                        <w:i w:val="1"/>
                        <w:sz w:val="20"/>
                        <w:szCs w:val="20"/>
                      </w:rPr>
                    </w:rPrChange>
                  </w:rPr>
                  <w:delText xml:space="preserve">Físico</w:delText>
                </w:r>
              </w:del>
            </w:ins>
            <w:ins w:author="Sam Castro Hernandez" w:id="247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46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Digital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F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49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49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Manual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70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50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50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Manual de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1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53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del w:author="Sam Castro Hernandez" w:id="251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52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Integración y Pruebas</w:delText>
              </w:r>
            </w:del>
            <w:ins w:author="Sam Castro Hernandez" w:id="251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52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Implementación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2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254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54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Todos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3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57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del w:author="LENOVO" w:id="255" w:date="2019-03-27T13:30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56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Jose</w:delText>
              </w:r>
            </w:del>
            <w:ins w:author="LENOVO" w:id="255" w:date="2019-03-27T13:30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56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José</w:t>
              </w:r>
            </w:ins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56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4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260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del w:author="Sam Castro Hernandez" w:id="258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59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Físico</w:delText>
              </w:r>
            </w:del>
            <w:ins w:author="Sam Castro Hernandez" w:id="258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59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Digital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5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61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61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Manual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76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64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62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Manual de </w:t>
            </w:r>
            <w:del w:author="Sam Castro Hernandez" w:id="263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62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Operacion</w:delText>
              </w:r>
            </w:del>
            <w:ins w:author="Sam Castro Hernandez" w:id="263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62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Operación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7">
            <w:pPr>
              <w:shd w:fill="ffffff" w:val="clear"/>
              <w:jc w:val="center"/>
              <w:rPr>
                <w:sz w:val="24"/>
                <w:szCs w:val="24"/>
                <w:shd w:fill="auto" w:val="clear"/>
                <w:rPrChange w:author="Sam Castro Hernandez" w:id="268" w:date="2019-03-27T23:03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  <w:pPrChange w:author="Sam Castro Hernandez" w:id="0" w:date="2019-03-27T23:03:00Z">
                <w:pPr>
                  <w:shd w:fill="ffffff" w:val="clear"/>
                  <w:jc w:val="center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65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Integración y </w:t>
            </w:r>
            <w:ins w:author="Sam Castro Hernandez" w:id="266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65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pruebas </w:t>
              </w:r>
            </w:ins>
            <w:del w:author="Sam Castro Hernandez" w:id="266" w:date="2019-03-27T23:04:00Z">
              <w:commentRangeStart w:id="15"/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65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Pruebas</w:delText>
              </w:r>
            </w:del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269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69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Todos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9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72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del w:author="Sam Castro Hernandez" w:id="270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71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Jose</w:delText>
              </w:r>
            </w:del>
            <w:ins w:author="Sam Castro Hernandez" w:id="270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71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José</w:t>
              </w:r>
            </w:ins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71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A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275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del w:author="Sam Castro Hernandez" w:id="273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74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Físico</w:delText>
              </w:r>
            </w:del>
            <w:ins w:author="Sam Castro Hernandez" w:id="273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74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Digital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B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76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76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Manual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7C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79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77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Manual de </w:t>
            </w:r>
            <w:del w:author="Sam Castro Hernandez" w:id="278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77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Instalacion</w:delText>
              </w:r>
            </w:del>
            <w:ins w:author="Sam Castro Hernandez" w:id="278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77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Instalación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D">
            <w:pPr>
              <w:shd w:fill="ffffff" w:val="clear"/>
              <w:jc w:val="center"/>
              <w:rPr>
                <w:sz w:val="24"/>
                <w:szCs w:val="24"/>
                <w:shd w:fill="auto" w:val="clear"/>
                <w:rPrChange w:author="Sam Castro Hernandez" w:id="283" w:date="2019-03-27T23:04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  <w:pPrChange w:author="Sam Castro Hernandez" w:id="0" w:date="2019-03-27T23:04:00Z">
                <w:pPr>
                  <w:shd w:fill="ffffff" w:val="clear"/>
                  <w:jc w:val="center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80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Integración y </w:t>
            </w:r>
            <w:del w:author="Sam Castro Hernandez" w:id="281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80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Pruebas</w:delText>
              </w:r>
            </w:del>
            <w:ins w:author="Sam Castro Hernandez" w:id="281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80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pruebas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E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286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del w:author="Sam Castro Hernandez" w:id="284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85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Todos</w:delText>
              </w:r>
            </w:del>
            <w:ins w:author="Sam Castro Hernandez" w:id="284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85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Calidad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F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89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del w:author="Sam Castro Hernandez" w:id="287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88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Jose</w:delText>
              </w:r>
            </w:del>
            <w:ins w:author="Sam Castro Hernandez" w:id="287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88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José</w:t>
              </w:r>
            </w:ins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88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0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292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del w:author="Sam Castro Hernandez" w:id="290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91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Físico</w:delText>
              </w:r>
            </w:del>
            <w:ins w:author="Sam Castro Hernandez" w:id="290" w:date="2019-03-27T23:03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91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Digital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1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93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93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Manual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82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96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del w:author="Sam Castro Hernandez" w:id="294" w:date="2019-03-27T23:05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95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Codigo</w:delText>
              </w:r>
            </w:del>
            <w:ins w:author="Sam Castro Hernandez" w:id="294" w:date="2019-03-27T23:05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295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Código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3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297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97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Integración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4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298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298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Todos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5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301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del w:author="Sam Castro Hernandez" w:id="299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300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Jose</w:delText>
              </w:r>
            </w:del>
            <w:ins w:author="Sam Castro Hernandez" w:id="299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300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José</w:t>
              </w:r>
            </w:ins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300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6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302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302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USB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7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  <w:rPrChange w:author="Sam Castro Hernandez" w:id="303" w:date="2019-03-27T23:19:00Z">
                  <w:rPr>
                    <w:rFonts w:ascii="Arial" w:cs="Arial" w:eastAsia="Arial" w:hAnsi="Arial"/>
                    <w:b w:val="1"/>
                    <w:i w:val="1"/>
                    <w:color w:val="a6a6a6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303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En USB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88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304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304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Sistema Completo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9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308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del w:author="Sam Castro Hernandez" w:id="305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306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Integracion</w:delText>
              </w:r>
            </w:del>
            <w:ins w:author="Sam Castro Hernandez" w:id="305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306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Implementación </w:t>
              </w:r>
            </w:ins>
            <w:del w:author="Sam Castro Hernandez" w:id="307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306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 y Pruebas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A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309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309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Todos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B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312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del w:author="Sam Castro Hernandez" w:id="310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311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Jose</w:delText>
              </w:r>
            </w:del>
            <w:ins w:author="Sam Castro Hernandez" w:id="310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311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José</w:t>
              </w:r>
            </w:ins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311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C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313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  <w:rPrChange w:author="Sam Castro Hernandez" w:id="313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  <w:t xml:space="preserve">USB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D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  <w:rPrChange w:author="Sam Castro Hernandez" w:id="316" w:date="2019-03-27T23:19:00Z">
                  <w:rPr>
                    <w:rFonts w:ascii="Arial" w:cs="Arial" w:eastAsia="Arial" w:hAnsi="Arial"/>
                    <w:b w:val="1"/>
                    <w:i w:val="1"/>
                    <w:sz w:val="20"/>
                    <w:szCs w:val="20"/>
                  </w:rPr>
                </w:rPrChange>
              </w:rPr>
            </w:pPr>
            <w:del w:author="Sam Castro Hernandez" w:id="314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315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delText xml:space="preserve">Fisico</w:delText>
              </w:r>
            </w:del>
            <w:ins w:author="Sam Castro Hernandez" w:id="314" w:date="2019-03-27T23:04:00Z">
              <w:r w:rsidDel="00000000" w:rsidR="00000000" w:rsidRPr="00000000">
                <w:rPr>
                  <w:rFonts w:ascii="Arial" w:cs="Arial" w:eastAsia="Arial" w:hAnsi="Arial"/>
                  <w:i w:val="1"/>
                  <w:sz w:val="24"/>
                  <w:szCs w:val="24"/>
                  <w:rtl w:val="0"/>
                  <w:rPrChange w:author="Sam Castro Hernandez" w:id="315" w:date="2019-03-27T23:19:00Z">
                    <w:rPr>
                      <w:rFonts w:ascii="Arial" w:cs="Arial" w:eastAsia="Arial" w:hAnsi="Arial"/>
                      <w:b w:val="1"/>
                      <w:i w:val="1"/>
                      <w:sz w:val="20"/>
                      <w:szCs w:val="20"/>
                    </w:rPr>
                  </w:rPrChange>
                </w:rPr>
                <w:t xml:space="preserve">Físico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AMBIENTE DE IMPLEMENTACIÓN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jc w:val="both"/>
        <w:rPr>
          <w:ins w:author="Sam Castro Hernandez" w:id="317" w:date="2019-03-27T23:06:00Z"/>
          <w:sz w:val="24"/>
          <w:szCs w:val="24"/>
          <w:shd w:fill="auto" w:val="clear"/>
          <w:rPrChange w:author="Sam Castro Hernandez" w:id="319" w:date="2019-03-27T23:05:00Z">
            <w:rPr>
              <w:rFonts w:ascii="Arial" w:cs="Arial" w:eastAsia="Arial" w:hAnsi="Arial"/>
              <w:sz w:val="20"/>
              <w:szCs w:val="20"/>
            </w:rPr>
          </w:rPrChange>
        </w:rPr>
        <w:pPrChange w:author="Sam Castro Hernandez" w:id="0" w:date="2019-03-27T23:05:0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</w:pPr>
        </w:pPrChange>
      </w:pPr>
      <w:ins w:author="Sam Castro Hernandez" w:id="317" w:date="2019-03-27T23:06:00Z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  <w:rPrChange w:author="Sam Castro Hernandez" w:id="318" w:date="2019-03-27T23:19:00Z">
              <w:rPr>
                <w:rFonts w:ascii="Arial" w:cs="Arial" w:eastAsia="Arial" w:hAnsi="Arial"/>
                <w:sz w:val="20"/>
                <w:szCs w:val="20"/>
              </w:rPr>
            </w:rPrChange>
          </w:rPr>
          <w:t xml:space="preserve">El producto será entregado en una USB   además de que  se implementara  en el laboratorio  de microcontroladores </w:t>
        </w:r>
      </w:ins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jc w:val="left"/>
        <w:rPr>
          <w:ins w:author="Sam Castro Hernandez" w:id="317" w:date="2019-03-27T23:06:00Z"/>
          <w:b w:val="0"/>
          <w:i w:val="0"/>
          <w:smallCaps w:val="0"/>
          <w:strike w:val="0"/>
          <w:u w:val="none"/>
          <w:shd w:fill="auto" w:val="clear"/>
          <w:vertAlign w:val="baseline"/>
          <w:rPrChange w:author="Sam Castro Hernandez" w:id="322" w:date="2019-03-27T23:07:00Z">
            <w:rPr>
              <w:rFonts w:ascii="Arial" w:cs="Arial" w:eastAsia="Arial" w:hAnsi="Arial"/>
              <w:sz w:val="20"/>
              <w:szCs w:val="20"/>
            </w:rPr>
          </w:rPrChange>
        </w:rPr>
        <w:pPrChange w:author="Sam Castro Hernandez" w:id="0" w:date="2019-03-27T23:07:0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</w:pPr>
        </w:pPrChange>
      </w:pPr>
      <w:ins w:author="Sam Castro Hernandez" w:id="317" w:date="2019-03-27T23:06:00Z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  <w:rPrChange w:author="Sam Castro Hernandez" w:id="320" w:date="2019-03-27T23:19:00Z">
              <w:rPr>
                <w:rFonts w:ascii="Arial" w:cs="Arial" w:eastAsia="Arial" w:hAnsi="Arial"/>
                <w:sz w:val="20"/>
                <w:szCs w:val="20"/>
              </w:rPr>
            </w:rPrChange>
          </w:rPr>
          <w:t xml:space="preserve">Numero de RFDI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jc w:val="left"/>
        <w:rPr>
          <w:ins w:author="Sam Castro Hernandez" w:id="317" w:date="2019-03-27T23:06:00Z"/>
          <w:b w:val="0"/>
          <w:i w:val="0"/>
          <w:smallCaps w:val="0"/>
          <w:strike w:val="0"/>
          <w:u w:val="none"/>
          <w:shd w:fill="auto" w:val="clear"/>
          <w:vertAlign w:val="baseline"/>
          <w:rPrChange w:author="Sam Castro Hernandez" w:id="325" w:date="2019-03-27T23:07:00Z">
            <w:rPr>
              <w:rFonts w:ascii="Arial" w:cs="Arial" w:eastAsia="Arial" w:hAnsi="Arial"/>
              <w:sz w:val="20"/>
              <w:szCs w:val="20"/>
            </w:rPr>
          </w:rPrChange>
        </w:rPr>
        <w:pPrChange w:author="Sam Castro Hernandez" w:id="0" w:date="2019-03-27T23:07:0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</w:pPr>
        </w:pPrChange>
      </w:pPr>
      <w:ins w:author="Sam Castro Hernandez" w:id="317" w:date="2019-03-27T23:06:00Z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  <w:rPrChange w:author="Sam Castro Hernandez" w:id="323" w:date="2019-03-27T23:19:00Z">
              <w:rPr>
                <w:rFonts w:ascii="Arial" w:cs="Arial" w:eastAsia="Arial" w:hAnsi="Arial"/>
                <w:sz w:val="20"/>
                <w:szCs w:val="20"/>
              </w:rPr>
            </w:rPrChange>
          </w:rPr>
          <w:t xml:space="preserve">Código de la Materia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jc w:val="left"/>
        <w:rPr>
          <w:ins w:author="Sam Castro Hernandez" w:id="317" w:date="2019-03-27T23:06:00Z"/>
          <w:b w:val="0"/>
          <w:i w:val="0"/>
          <w:smallCaps w:val="0"/>
          <w:strike w:val="0"/>
          <w:u w:val="none"/>
          <w:shd w:fill="auto" w:val="clear"/>
          <w:vertAlign w:val="baseline"/>
          <w:rPrChange w:author="Sam Castro Hernandez" w:id="328" w:date="2019-03-27T23:07:00Z">
            <w:rPr>
              <w:rFonts w:ascii="Arial" w:cs="Arial" w:eastAsia="Arial" w:hAnsi="Arial"/>
              <w:sz w:val="20"/>
              <w:szCs w:val="20"/>
            </w:rPr>
          </w:rPrChange>
        </w:rPr>
        <w:pPrChange w:author="Sam Castro Hernandez" w:id="0" w:date="2019-03-27T23:07:0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</w:pPr>
        </w:pPrChange>
      </w:pPr>
      <w:ins w:author="Sam Castro Hernandez" w:id="317" w:date="2019-03-27T23:06:00Z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  <w:rPrChange w:author="Sam Castro Hernandez" w:id="326" w:date="2019-03-27T23:19:00Z">
              <w:rPr>
                <w:rFonts w:ascii="Arial" w:cs="Arial" w:eastAsia="Arial" w:hAnsi="Arial"/>
                <w:sz w:val="20"/>
                <w:szCs w:val="20"/>
              </w:rPr>
            </w:rPrChange>
          </w:rPr>
          <w:t xml:space="preserve">Especificar   si va a Consulta, Clase o Practica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62"/>
          <w:tab w:val="left" w:pos="1260"/>
        </w:tabs>
        <w:spacing w:after="0" w:before="0" w:line="276" w:lineRule="auto"/>
        <w:ind w:left="720" w:right="0" w:hanging="360"/>
        <w:jc w:val="left"/>
        <w:rPr>
          <w:del w:author="Sam Castro Hernandez" w:id="317" w:date="2019-03-27T23:06:00Z"/>
          <w:b w:val="0"/>
          <w:i w:val="0"/>
          <w:smallCaps w:val="0"/>
          <w:strike w:val="0"/>
          <w:u w:val="none"/>
          <w:shd w:fill="auto" w:val="clear"/>
          <w:vertAlign w:val="baseline"/>
          <w:rPrChange w:author="Sam Castro Hernandez" w:id="332" w:date="2019-03-27T23:07:00Z">
            <w:rPr>
              <w:color w:val="808080"/>
              <w:sz w:val="18"/>
              <w:szCs w:val="18"/>
            </w:rPr>
          </w:rPrChange>
        </w:rPr>
        <w:pPrChange w:author="Sam Castro Hernandez" w:id="0" w:date="2019-03-27T23:07:00Z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62"/>
              <w:tab w:val="left" w:pos="1260"/>
            </w:tabs>
            <w:spacing w:after="0" w:before="120" w:lineRule="auto"/>
            <w:jc w:val="both"/>
          </w:pPr>
        </w:pPrChange>
      </w:pPr>
      <w:ins w:author="Sam Castro Hernandez" w:id="317" w:date="2019-03-27T23:06:00Z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  <w:rPrChange w:author="Sam Castro Hernandez" w:id="329" w:date="2019-03-27T23:19:00Z">
              <w:rPr>
                <w:rFonts w:ascii="Arial" w:cs="Arial" w:eastAsia="Arial" w:hAnsi="Arial"/>
                <w:sz w:val="20"/>
                <w:szCs w:val="20"/>
              </w:rPr>
            </w:rPrChange>
          </w:rPr>
          <w:t xml:space="preserve">Implementado en el Laboratorio Microcontroladores   que se encuentra dentro del ITZSO</w:t>
        </w:r>
      </w:ins>
      <w:del w:author="Sam Castro Hernandez" w:id="317" w:date="2019-03-27T23:06:00Z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  <w:rPrChange w:author="Sam Castro Hernandez" w:id="330" w:date="2019-03-27T23:07:00Z">
              <w:rPr/>
            </w:rPrChange>
          </w:rPr>
          <w:delText xml:space="preserve">El sistema será entregado en una memoria USB implementándose en el laboratorio de </w:delText>
        </w:r>
        <w:commentRangeStart w:id="16"/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  <w:rPrChange w:author="Sam Castro Hernandez" w:id="330" w:date="2019-03-27T23:07:00Z">
              <w:rPr/>
            </w:rPrChange>
          </w:rPr>
          <w:delText xml:space="preserve">microcontroladores</w:delText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  <w:rPrChange w:author="Sam Castro Hernandez" w:id="333" w:date="2019-03-27T23:07:00Z">
            <w:rPr>
              <w:color w:val="000000"/>
            </w:rPr>
          </w:rPrChange>
        </w:rPr>
        <w:pPrChange w:author="Sam Castro Hernandez" w:id="0" w:date="2019-03-27T23:07:0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CONTROL DE VERSIONE</w:t>
      </w:r>
      <w:commentRangeStart w:id="17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S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ins w:author="Sam Castro Hernandez" w:id="334" w:date="2019-03-27T23:18:00Z"/>
          <w:rFonts w:ascii="Arial" w:cs="Arial" w:eastAsia="Arial" w:hAnsi="Arial"/>
          <w:color w:val="000000"/>
          <w:sz w:val="24"/>
          <w:szCs w:val="24"/>
          <w:rPrChange w:author="Sam Castro Hernandez" w:id="335" w:date="2019-03-27T23:18:00Z">
            <w:rPr>
              <w:color w:val="000000"/>
            </w:rPr>
          </w:rPrChange>
        </w:rPr>
      </w:pPr>
      <w:ins w:author="Sam Castro Hernandez" w:id="334" w:date="2019-03-27T23:18:00Z">
        <w:bookmarkStart w:colFirst="0" w:colLast="0" w:name="_tyjcwt" w:id="5"/>
        <w:bookmarkEnd w:id="5"/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rtl w:val="0"/>
            <w:rPrChange w:author="Sam Castro Hernandez" w:id="335" w:date="2019-03-27T23:18:00Z">
              <w:rPr>
                <w:color w:val="000000"/>
              </w:rPr>
            </w:rPrChange>
          </w:rPr>
          <w:t xml:space="preserve">El manual de control de versiones es para controlar  a todo lo que se refiere a cambios de  un archivo  el link es </w:t>
        </w:r>
      </w:ins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ins w:author="Sam Castro Hernandez" w:id="334" w:date="2019-03-27T23:18:00Z"/>
          <w:rFonts w:ascii="Arial" w:cs="Arial" w:eastAsia="Arial" w:hAnsi="Arial"/>
          <w:color w:val="000000"/>
          <w:sz w:val="24"/>
          <w:szCs w:val="24"/>
          <w:rPrChange w:author="Sam Castro Hernandez" w:id="337" w:date="2019-03-27T23:18:00Z">
            <w:rPr>
              <w:color w:val="000000"/>
            </w:rPr>
          </w:rPrChange>
        </w:rPr>
      </w:pPr>
      <w:ins w:author="Sam Castro Hernandez" w:id="334" w:date="2019-03-27T23:18:00Z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rtl w:val="0"/>
            <w:rPrChange w:author="Sam Castro Hernandez" w:id="336" w:date="2019-03-27T23:18:00Z">
              <w:rPr>
                <w:color w:val="000000"/>
              </w:rPr>
            </w:rPrChange>
          </w:rPr>
          <w:t xml:space="preserve">manual de control de versiones_13-03-2019_1.0.0.docx 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del w:author="Sam Castro Hernandez" w:id="334" w:date="2019-03-27T23:18:00Z"/>
          <w:color w:val="000000"/>
        </w:rPr>
      </w:pPr>
      <w:del w:author="Sam Castro Hernandez" w:id="334" w:date="2019-03-27T23:18:00Z">
        <w:r w:rsidDel="00000000" w:rsidR="00000000" w:rsidRPr="00000000">
          <w:fldChar w:fldCharType="begin"/>
        </w:r>
        <w:r w:rsidDel="00000000" w:rsidR="00000000" w:rsidRPr="00000000">
          <w:delInstrText xml:space="preserve">HYPERLINK "https://drive.google.com/drive/u/3/folders/1k5tUNTuckNXfCOz4q0F37RQ0llkuDGL2"</w:del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0000ff"/>
            <w:u w:val="single"/>
            <w:rtl w:val="0"/>
          </w:rPr>
          <w:delText xml:space="preserve">https://drive.google.com/drive/u/3/folders/1k5tUNTuckNXfCOz4q0F37RQ0llkuDGL2</w:delTex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567" w:footer="113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NOVO" w:id="2" w:date="2019-03-27T13:17:00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de poner el mismo tipo de letra a todo el documento ya que esta con diferentes tipos de letra</w:t>
      </w:r>
    </w:p>
  </w:comment>
  <w:comment w:author="LENOVO" w:id="0" w:date="2019-03-27T13:15:00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más nivel de detalle</w:t>
      </w:r>
    </w:p>
  </w:comment>
  <w:comment w:author="LENOVO" w:id="14" w:date="2019-03-27T13:29:00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correcto el nombre del docto… los riesgos se manejan en riesgos.</w:t>
      </w:r>
    </w:p>
  </w:comment>
  <w:comment w:author="LENOVO" w:id="15" w:date="2019-03-27T13:30:00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 ortografía</w:t>
      </w:r>
    </w:p>
  </w:comment>
  <w:comment w:author="LENOVO" w:id="9" w:date="2019-03-27T13:24:00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el nombre del documento</w:t>
      </w:r>
    </w:p>
  </w:comment>
  <w:comment w:author="LENOVO" w:id="4" w:date="2019-03-27T13:21:00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Reaizar una pequeña descripción del mapa conceptual de los módulos y eso…..</w:t>
      </w:r>
    </w:p>
  </w:comment>
  <w:comment w:author="LENOVO" w:id="1" w:date="2019-03-27T13:15:00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LENOVO" w:id="3" w:date="2019-03-27T13:20:00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Cuales son los riesgos de no seguir la normativa</w:t>
      </w:r>
    </w:p>
  </w:comment>
  <w:comment w:author="LENOVO" w:id="12" w:date="2019-03-27T13:27:00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debe ser agregado al plan de aseg. De la calidad</w:t>
      </w:r>
    </w:p>
  </w:comment>
  <w:comment w:author="LENOVO" w:id="17" w:date="2019-03-27T13:31:00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referencia al manual de control de versiones.</w:t>
      </w:r>
    </w:p>
  </w:comment>
  <w:comment w:author="LENOVO" w:id="16" w:date="2019-03-27T13:30:00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aquí va especificado el soporte del producto.</w:t>
      </w:r>
    </w:p>
  </w:comment>
  <w:comment w:author="LENOVO" w:id="13" w:date="2019-03-27T13:28:00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debe ser especificado en el plan de aseguramiento de la calidad</w:t>
      </w:r>
    </w:p>
  </w:comment>
  <w:comment w:author="LENOVO" w:id="5" w:date="2019-03-27T13:23:00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Faltan fases del ciclo de vida</w:t>
      </w:r>
    </w:p>
  </w:comment>
  <w:comment w:author="LENOVO" w:id="7" w:date="2019-03-27T13:24:00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LENOVO" w:id="8" w:date="2019-03-27T13:24:00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</w:t>
      </w:r>
    </w:p>
  </w:comment>
  <w:comment w:author="LENOVO" w:id="6" w:date="2019-03-27T13:24:00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Especificar periodo en fecha</w:t>
      </w:r>
    </w:p>
  </w:comment>
  <w:comment w:author="LENOVO" w:id="10" w:date="2019-03-27T13:25:00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  <w:comment w:author="LENOVO" w:id="11" w:date="2019-03-27T13:25:00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debe de estar especificado en el documento del lan de calidad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Verdan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7"/>
      <w:tblW w:w="10180.0" w:type="dxa"/>
      <w:jc w:val="left"/>
      <w:tblInd w:w="0.0" w:type="dxa"/>
      <w:tblLayout w:type="fixed"/>
      <w:tblLook w:val="0000"/>
    </w:tblPr>
    <w:tblGrid>
      <w:gridCol w:w="2809"/>
      <w:gridCol w:w="2268"/>
      <w:gridCol w:w="5103"/>
      <w:tblGridChange w:id="0">
        <w:tblGrid>
          <w:gridCol w:w="2809"/>
          <w:gridCol w:w="2268"/>
          <w:gridCol w:w="5103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1BA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CENTRO DE DESARROLLO DE SOFTWARE E INVESTIGACIÓN</w:t>
          </w:r>
        </w:p>
      </w:tc>
      <w:tc>
        <w:tcPr/>
        <w:p w:rsidR="00000000" w:rsidDel="00000000" w:rsidP="00000000" w:rsidRDefault="00000000" w:rsidRPr="00000000" w14:paraId="000001BB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14 de Marzo de 2019</w:t>
          </w:r>
        </w:p>
        <w:p w:rsidR="00000000" w:rsidDel="00000000" w:rsidP="00000000" w:rsidRDefault="00000000" w:rsidRPr="00000000" w14:paraId="000001BC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0.0.1</w:t>
          </w:r>
        </w:p>
      </w:tc>
      <w:tc>
        <w:tcPr/>
        <w:p w:rsidR="00000000" w:rsidDel="00000000" w:rsidP="00000000" w:rsidRDefault="00000000" w:rsidRPr="00000000" w14:paraId="000001BD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sz w:val="14"/>
              <w:szCs w:val="14"/>
              <w:rtl w:val="0"/>
            </w:rPr>
            <w:t xml:space="preserve">X- FORCE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1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" w:cs="Arial" w:eastAsia="Arial" w:hAnsi="Arial"/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6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A4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</w:rPr>
            <w:drawing>
              <wp:inline distB="0" distT="0" distL="0" distR="0">
                <wp:extent cx="1247775" cy="117157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A5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INSTITUTO TECNOLÓGICO SUPERIOR ZACATECAS OCCIDENTE</w:t>
          </w:r>
        </w:p>
        <w:p w:rsidR="00000000" w:rsidDel="00000000" w:rsidP="00000000" w:rsidRDefault="00000000" w:rsidRPr="00000000" w14:paraId="000001A6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7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PLAN DE PROYECTO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A8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A9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A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AC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AD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12/03/2019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A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B0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Proyecto:</w:t>
          </w:r>
        </w:p>
        <w:p w:rsidR="00000000" w:rsidDel="00000000" w:rsidP="00000000" w:rsidRDefault="00000000" w:rsidRPr="00000000" w14:paraId="000001B1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Control de  acceso al laboratorio de Microcontroladores 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B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B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B5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1B6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8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567" w:hanging="567"/>
      </w:pPr>
      <w:rPr/>
    </w:lvl>
    <w:lvl w:ilvl="1">
      <w:start w:val="1"/>
      <w:numFmt w:val="decimal"/>
      <w:lvlText w:val="%1.%2."/>
      <w:lvlJc w:val="left"/>
      <w:pPr>
        <w:ind w:left="1304" w:hanging="737"/>
      </w:pPr>
      <w:rPr/>
    </w:lvl>
    <w:lvl w:ilvl="2">
      <w:start w:val="1"/>
      <w:numFmt w:val="decimal"/>
      <w:lvlText w:val="%1.%2.%3."/>
      <w:lvlJc w:val="left"/>
      <w:pPr>
        <w:ind w:left="2098" w:hanging="794"/>
      </w:pPr>
      <w:rPr/>
    </w:lvl>
    <w:lvl w:ilvl="3">
      <w:start w:val="1"/>
      <w:numFmt w:val="decimal"/>
      <w:lvlText w:val="%1.%2.%3.%4."/>
      <w:lvlJc w:val="left"/>
      <w:pPr>
        <w:ind w:left="2948" w:hanging="850"/>
      </w:pPr>
      <w:rPr/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
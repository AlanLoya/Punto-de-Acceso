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color w:val="0070c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40"/>
          <w:szCs w:val="40"/>
          <w:rtl w:val="0"/>
        </w:rPr>
        <w:t xml:space="preserve">PLAN DE PROYECTO</w:t>
      </w:r>
    </w:p>
    <w:p w:rsidR="00000000" w:rsidDel="00000000" w:rsidP="00000000" w:rsidRDefault="00000000" w:rsidRPr="00000000" w14:paraId="00000008">
      <w:pPr>
        <w:spacing w:after="0" w:line="240" w:lineRule="auto"/>
        <w:ind w:left="-426"/>
        <w:rPr>
          <w:rFonts w:ascii="Arial" w:cs="Arial" w:eastAsia="Arial" w:hAnsi="Arial"/>
          <w:b w:val="1"/>
          <w:i w:val="1"/>
          <w:color w:val="0070c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1225" cy="95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991225" cy="952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ind w:left="-426"/>
        <w:rPr>
          <w:rFonts w:ascii="Arial" w:cs="Arial" w:eastAsia="Arial" w:hAnsi="Arial"/>
          <w:b w:val="1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PLAN DE PROYECTO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Y ENTREGABLES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DEL PRODUCTO O EL CAMBIO DEL PRODUCTO</w:t>
      </w:r>
      <w:r w:rsidDel="00000000" w:rsidR="00000000" w:rsidRPr="00000000">
        <w:rPr>
          <w:rFonts w:ascii="Arial" w:cs="Arial" w:eastAsia="Arial" w:hAnsi="Arial"/>
          <w:b w:val="1"/>
          <w:i w:val="1"/>
          <w:color w:val="a6a6a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6364"/>
        <w:tblGridChange w:id="0">
          <w:tblGrid>
            <w:gridCol w:w="3070"/>
            <w:gridCol w:w="6364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Describa el nombre de la solicitud a desarrollar.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producto de control de acceso del laboratorio de microcontroladores </w:t>
            </w:r>
            <w:del w:author="Ericka Jazmín Robles Gómez" w:id="0" w:date="2019-05-27T13:09:57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se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llevará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 cabo  los registros </w:t>
            </w:r>
            <w:ins w:author="Ericka Jazmín Robles Gómez" w:id="1" w:date="2019-05-27T13:10:09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,</w:t>
              </w:r>
            </w:ins>
            <w:del w:author="Ericka Jazmín Robles Gómez" w:id="1" w:date="2019-05-27T13:10:09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y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las estadísticas de  la entrada </w:t>
            </w:r>
            <w:ins w:author="Ericka Jazmín Robles Gómez" w:id="2" w:date="2019-05-27T13:10:18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,</w:t>
              </w:r>
            </w:ins>
            <w:del w:author="Ericka Jazmín Robles Gómez" w:id="2" w:date="2019-05-27T13:10:18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y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salida de </w:t>
            </w:r>
            <w:del w:author="Ericka Jazmín Robles Gómez" w:id="3" w:date="2019-05-27T13:10:28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los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alumnos y los docentes del ITS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O, además de que  se identificar</w:t>
            </w:r>
            <w:ins w:author="Ericka Jazmín Robles Gómez" w:id="4" w:date="2019-05-27T13:10:44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á</w:t>
              </w:r>
            </w:ins>
            <w:del w:author="Ericka Jazmín Robles Gómez" w:id="4" w:date="2019-05-27T13:10:44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si la entrada será por </w:t>
            </w:r>
            <w:ins w:author="Ericka Jazmín Robles Gómez" w:id="5" w:date="2019-05-27T13:11:02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c</w:t>
              </w:r>
            </w:ins>
            <w:del w:author="Ericka Jazmín Robles Gómez" w:id="5" w:date="2019-05-27T13:11:02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C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lase, </w:t>
            </w:r>
            <w:ins w:author="Ericka Jazmín Robles Gómez" w:id="6" w:date="2019-05-27T13:11:09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c</w:t>
              </w:r>
            </w:ins>
            <w:del w:author="Ericka Jazmín Robles Gómez" w:id="6" w:date="2019-05-27T13:11:09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C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onsulta y/o </w:t>
            </w:r>
            <w:ins w:author="Ericka Jazmín Robles Gómez" w:id="7" w:date="2019-05-27T13:11:13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p</w:t>
              </w:r>
            </w:ins>
            <w:del w:author="Ericka Jazmín Robles Gómez" w:id="7" w:date="2019-05-27T13:11:13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P</w:delText>
              </w:r>
            </w:del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ráctica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alcance del proyecto será local dentro del laboratorio de microcontroladores que se encuentra en  el Instituto Tecnológico Superior Zacatecas Occidente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Unidad administrativa Solicitante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cada miembro del equipo se le asigna un rol: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Líder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Samanta Castro H.                          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Desarrollo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Alan A.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Loya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Soporte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Jesús Albino C.                      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G. Planeación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Beatriz Miranda                  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G. Calidad y Procesos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– Samanta Castro 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Sustituto de Líder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 Beatriz Miranda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Sustituto de G. Desarrollo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Jesús Albino C.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Sustituto de G. Soporte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Alan A. Loya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Sustituto de G. Planeación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Samanta Castro H.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Sustituto de G. Calidad y Procesos: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Beatriz Miranda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Saúl Román Barraza Jefe de Carrera de Ingeniería en sistemas Computacionales  e Ingeniería en Informática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objetivo de este proyecto es crear un control de acceso de </w:t>
            </w:r>
            <w:del w:author="Ericka Jazmín Robles Gómez" w:id="8" w:date="2019-05-27T14:19:39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delText xml:space="preserve">microcontroladores </w:delText>
              </w:r>
            </w:del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para registrar la entrada de los docentes y alumnos al laboratorio de Microcontroladores, también para ver las actividades que se realizaran (practicas, consulta o clase). 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 DE ENTREGABLES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4"/>
        <w:gridCol w:w="5782"/>
        <w:tblGridChange w:id="0">
          <w:tblGrid>
            <w:gridCol w:w="3794"/>
            <w:gridCol w:w="5782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7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Manuales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Operación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 manual de operación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es un documento que contiene la información necesaria para llevar a cabo de manera precisa y secuencial, las tareas ya actividades operativas que son asignadas a cada una de las unidades administrativas.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 manual de usuario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es un documento de comunicación técnica que busca brindar asistencia a  los sujetos que usaran el sistema.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 manual de mantenimiento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es un documento que describe las normas, la organización y los procedimientos que se utilizan en el sistema para efectuar la función de mantenimiento.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NORMATIVA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1"/>
        <w:gridCol w:w="3095"/>
        <w:tblGridChange w:id="0">
          <w:tblGrid>
            <w:gridCol w:w="6481"/>
            <w:gridCol w:w="3095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NORMATIVA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IMPACTOS/RIESGOS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Reunión  de avances con el cliente cada 8 días  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reuniones pueden ser un poco problemáticas  por la falta de disposición por  parte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[</w:t>
      </w:r>
    </w:p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6"/>
        <w:gridCol w:w="3091"/>
        <w:gridCol w:w="3099"/>
        <w:tblGridChange w:id="0">
          <w:tblGrid>
            <w:gridCol w:w="3386"/>
            <w:gridCol w:w="3091"/>
            <w:gridCol w:w="3099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RESTRICCIONES EXISTENTES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ALTERNATIVAS</w:t>
            </w:r>
          </w:p>
        </w:tc>
      </w:tr>
      <w:tr>
        <w:trPr>
          <w:trHeight w:val="3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Pantalla táctil  de 7 pulgadas para Raspberry 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Raspberry  Pi </w:t>
            </w:r>
            <w:commentRangeStart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3b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Lector RCS22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Pantalla táctil para implementarla a la comunicación de Raspberry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Usar solo un teclado  y una pequeña pantalla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podría usar  Arruino ya que es  una de las tecnologías más accesibles del mercado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PROCESOS ESPECÍFICOS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PROCESO AJUSTADO AL PROYECTO A APLICAR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8"/>
        <w:gridCol w:w="6154"/>
        <w:tblGridChange w:id="0">
          <w:tblGrid>
            <w:gridCol w:w="3378"/>
            <w:gridCol w:w="6154"/>
          </w:tblGrid>
        </w:tblGridChange>
      </w:tblGrid>
      <w:tr>
        <w:trPr>
          <w:trHeight w:val="300" w:hRule="atLeast"/>
        </w:trPr>
        <w:tc>
          <w:tcPr>
            <w:gridSpan w:val="2"/>
            <w:shd w:fill="17569b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PROCESO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utilizará la Norma ISO 29110, la cual ofrece una mayor confiabilidad, mantenibilidad en concordancia con los requisitos exigidos, elevando la productividad y el control en la calidad de software.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1228090</wp:posOffset>
                  </wp:positionH>
                  <wp:positionV relativeFrom="paragraph">
                    <wp:posOffset>-2026919</wp:posOffset>
                  </wp:positionV>
                  <wp:extent cx="3051175" cy="2230120"/>
                  <wp:effectExtent b="0" l="0" r="0" t="0"/>
                  <wp:wrapTopAndBottom distB="0" dist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5" cy="2230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interacción de este diagrama será gracias a los módulos de Raspberry  que se utilizaran  como es el sensor RFDI   que tendrá el Docente y alumno al momento de registrar su entrada y salida del laboratorio de microcontroladores.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Necesidades identificadas en el proceso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en  equipo  en los roles TSP: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-Gerente de Desarrollo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-Gerente de Planeación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-Gerente de Calidad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-Gerente de Soporte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NÚMERO DE CICLOS Y FASES DE CADA CICLO</w:t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b w:val="1"/>
          <w:i w:val="1"/>
          <w:color w:val="a6a6a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Ciclos y fases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280" w:lineRule="auto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Ciclo de cascada</w:t>
            </w:r>
          </w:p>
          <w:p w:rsidR="00000000" w:rsidDel="00000000" w:rsidP="00000000" w:rsidRDefault="00000000" w:rsidRPr="00000000" w14:paraId="000000A7">
            <w:pPr>
              <w:spacing w:after="280" w:before="28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Fases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requisitos: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Extracción o determinación de requisitos. Proceso mediante  el cual los clientes o futuros usuarios del producto  descubren , revelan  articulan y comprenden los requisitos que desea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requisitos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Proceso de razonamiento sobre los   requisitos obtenidos en la etapa anterior, detectando y resolviendo posibles inconsistencias o conflictos, coordinando los requisitos relacionados entre sí, etc.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 requisitos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Proceso de redacción o registro de los requisitos Suele recurrirse a un lenguaje natural, lenguajes formales, modelos, gráficos, etc.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 Requisitos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Confirmación, por parte del usuario o el cliente de que los requisitos especificados son válidos, consistentes, completos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Diseño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primer paso en la fase de desarrollo de cualquier producto o sistema de ingeniería. Define como el proceso de aplicar distintas técnicas y principios con el propósito de definir un dispositivo, proceso o sistemas con los suficientes detalles como para permitir su realización física. El objetivo del diseñador es producir un modelo o representación de una entidad que será construida más adelante. Esta etapa se suele dividir en dos: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        1.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Preliminar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          1.1 Diseño de datos.</w:t>
              <w:br w:type="textWrapping"/>
              <w:t xml:space="preserve">             1.2 Diseño arquitectónico.</w:t>
              <w:br w:type="textWrapping"/>
              <w:t xml:space="preserve">             1.3 Diseño de la interfaz hombre-máquina.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        2.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Detallado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           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Diseño Procedimental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Consiste, esencialmente, en llevar a código fuente, en el lenguaje de programación elegido, todo lo diseñado en la fase anterior. Esta tarea la realiza el 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programador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 siguiendo por completo los lineamientos impuestos en el diseño y en consideración siempre a los requisitos funcionales y no funcionales (ERS) especificados en la primera etapa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Las pruebas son básicamente un conjunto de actividades dentro del desarrollo de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Estáticas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dinámicas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Implementación o verificación del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300" w:lineRule="auto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Implantación: en rigor, se habla de implantar cuando una aplicación se instala sin modificar su código fuente. Cuando se realizan modificaciones al código, o se programan nuevos elementos en la aplicación, es propio hablar de implementación.</w:t>
              <w:br w:type="textWrapping"/>
              <w:t xml:space="preserve">La</w:t>
            </w:r>
            <w:ins w:author="Ericka Jazmín Robles Gómez" w:id="9" w:date="2019-05-27T14:45:35Z">
              <w:r w:rsidDel="00000000" w:rsidR="00000000" w:rsidRPr="00000000">
                <w:rPr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implementación</w:t>
              </w:r>
            </w:ins>
            <w:del w:author="Ericka Jazmín Robles Gómez" w:id="9" w:date="2019-05-27T14:45:35Z">
              <w:r w:rsidDel="00000000" w:rsidR="00000000" w:rsidRPr="00000000">
                <w:rPr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delText xml:space="preserve"> implantación</w:delText>
              </w:r>
            </w:del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 una de las fases más complejas del proceso. Incluye las actividades de compilación, instalación y personalización. Tras esto, corresponde realizar la migración de datos, capacitar a los usuarios y aportar los documentos 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manuales respectivos que permitirán trabajar de manera productiva y eficaz.</w:t>
            </w:r>
          </w:p>
          <w:p w:rsidR="00000000" w:rsidDel="00000000" w:rsidP="00000000" w:rsidRDefault="00000000" w:rsidRPr="00000000" w14:paraId="000000C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300" w:lineRule="auto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Compilación: la compilación es la traducción del código fuente de la nueva aplicación en lenguaje binario para que pueda ser interpretado por el procesador del computador. Luego, utilizando un programa llamado instalador y un linker (enlazador) se consigue un programa ejecutable final para ser utilizado por el correspondiente sistema operativo.</w:t>
            </w:r>
          </w:p>
          <w:p w:rsidR="00000000" w:rsidDel="00000000" w:rsidP="00000000" w:rsidRDefault="00000000" w:rsidRPr="00000000" w14:paraId="000000C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300" w:lineRule="auto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Personalización: esta operación consiste en adaptar la aplicación a los requerimientos del usuario final mediante un procedimiento llamado parametrización, donde se ajustan los parámetros establecidos en el software a las particularidades que necesita el cliente.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Migración de 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 otra cosa que trasladar al programa nuevo los datos que el cliente desea incorporar. Esta información se encuentra habitualmente dispersa en diversos archivos, formatos y soportes. Habitualmente, corresponde al cliente ingresar esta información. Puede llegar a ser un procedimiento complejo si se trata de una organización que lleva mucho tiempo en funcionamiento.</w:t>
              <w:br w:type="textWrapping"/>
              <w:t xml:space="preserve">De esta manera, se cumple con todas las fases de desarrollo de una herramienta web: análisis, diseño, implementación, pruebas, implantación y puesta en marcha. Para conocer aspectos de capacitación y soporte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 sugerimos revisar la información que se desarrolla en las páginas correspondientes.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Mantenimiento.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TIEMPO ESTIMADO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proyecto se desarrollar</w:t>
            </w:r>
            <w:ins w:author="Ericka Jazmín Robles Gómez" w:id="10" w:date="2019-05-27T14:45:38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á</w:t>
              </w:r>
            </w:ins>
            <w:del w:author="Ericka Jazmín Robles Gómez" w:id="10" w:date="2019-05-27T14:45:38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a</w:delText>
              </w:r>
            </w:del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un lapso de  2 meses  y 9 semanas (600 Horas)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COSTO ESTIMADO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7"/>
        <w:gridCol w:w="6717"/>
        <w:tblGridChange w:id="0">
          <w:tblGrid>
            <w:gridCol w:w="2717"/>
            <w:gridCol w:w="6717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costo estimado del proyecto es de $118,000 el cual se encuentra especificado en el 08-plan-de-</w:t>
            </w:r>
            <w:ins w:author="Ericka Jazmín Robles Gómez" w:id="11" w:date="2019-05-27T14:45:38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adquisición capacitación</w:t>
              </w:r>
            </w:ins>
            <w:del w:author="Ericka Jazmín Robles Gómez" w:id="11" w:date="2019-05-27T14:45:38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adquisicióncapacitacion</w:delText>
              </w:r>
            </w:del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ADQUISICIONES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es el link  donde se encuentra ubicado el plan de adquisición Capacitación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08-B-Plan-de-AdquisiciónCapacitación.xlsx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ACTIVIDADES PARA EFECTUAR LAS VERIFICACIÓN, VALIDACIÓN Y PRUEBAS Y LAS TÉCNICAS A APLICAR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Verificación 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5880" w:hRule="atLeast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567" w:right="0" w:hanging="567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Sam Castro Hernandez" w:id="12" w:date="2019-03-27T22:45:00Z">
                  <w:rPr>
                    <w:rFonts w:ascii="Verdana" w:cs="Verdana" w:eastAsia="Verdana" w:hAnsi="Verdana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Sam Castro Hernandez" w:id="0" w:date="2019-03-27T22:45:00Z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120" w:line="240" w:lineRule="auto"/>
                  <w:ind w:left="567" w:right="0" w:hanging="567"/>
                  <w:jc w:val="both"/>
                </w:pPr>
              </w:pPrChange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Reporte de problemas y acciones correctivas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Procedimiento: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problemas se deben de informar al líder por el que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realizó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el documento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Pasarlo a calidad y procesos para que lo pueda verificar y si es incorrecto o contiene errores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 contiene errores devolverlo para </w:t>
            </w:r>
            <w:ins w:author="Ericka Jazmín Robles Gómez" w:id="13" w:date="2019-05-27T14:45:39Z"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q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4"/>
                  <w:szCs w:val="24"/>
                  <w:rtl w:val="0"/>
                </w:rPr>
                <w:t xml:space="preserve">ue 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sea corregido, hasta que quede correcto. 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Hacer revisiones por el gerente de calidad y procesos, al igual que el cliente hasta que sea aceptado.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</w:tabs>
              <w:spacing w:after="120" w:before="120" w:line="240" w:lineRule="auto"/>
              <w:ind w:left="851" w:right="0" w:hanging="851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cada producto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567" w:hanging="567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Proceso de revisión de cada producto: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Una vez terminado el producto del trabajo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Subir el documento al repositorio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el repositorio, el gerente de calidad debe revisar el documento.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Posteriormente regresar al encargado del trabajo para que realice las correcciones correspondientes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revisiones y correcciones hasta que este producto sea aprobado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567" w:hanging="567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Proceso de verificación por el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Agendar reunión con el cliente(líder)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Entregar avances 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Que el cliente verifique el trabajo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cliente haga observaciones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Agregar observaciones y sugerencias del cliente 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Que el cliente vuelva a verificar y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validar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 hasta que el trabajo cumpla con los requisitos.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51"/>
              </w:tabs>
              <w:spacing w:after="120" w:before="120" w:line="240" w:lineRule="auto"/>
              <w:ind w:left="851" w:right="0" w:hanging="851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el ajuste al proceso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567" w:hanging="567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Procedimientos para cambiar los procesos: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Revisar y evaluar si el producto cumple con las especificaciones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 no cumple con las especificaciones cambiar el proceso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líder será el encargado de cambiar un proceso y tomar una decisión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Proponer las mejores opciones para cambiar los procesos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Hacer correcciones del proceso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ind w:left="1287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Cambiar el proceso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Validación </w:t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hd w:fill="auto" w:val="clear"/>
                <w:rPrChange w:author="Sam Castro Hernandez" w:id="14" w:date="2019-03-27T22:49:00Z">
                  <w:rPr>
                    <w:rFonts w:ascii="Arial" w:cs="Arial" w:eastAsia="Arial" w:hAnsi="Arial"/>
                    <w:sz w:val="24"/>
                    <w:szCs w:val="24"/>
                  </w:rPr>
                </w:rPrChange>
              </w:rPr>
              <w:pPrChange w:author="Sam Castro Hernandez" w:id="0" w:date="2019-03-27T22:49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validaciones se encuentran en el documento  </w:t>
            </w:r>
          </w:p>
          <w:p w:rsidR="00000000" w:rsidDel="00000000" w:rsidP="00000000" w:rsidRDefault="00000000" w:rsidRPr="00000000" w14:paraId="000000FC">
            <w:pPr>
              <w:rPr>
                <w:shd w:fill="auto" w:val="clear"/>
                <w:rPrChange w:author="Sam Castro Hernandez" w:id="15" w:date="2019-03-27T22:49:00Z">
                  <w:rPr>
                    <w:rFonts w:ascii="Arial" w:cs="Arial" w:eastAsia="Arial" w:hAnsi="Arial"/>
                    <w:sz w:val="20"/>
                    <w:szCs w:val="20"/>
                  </w:rPr>
                </w:rPrChange>
              </w:rPr>
              <w:pPrChange w:author="Sam Castro Hernandez" w:id="0" w:date="2019-03-27T22:49:00Z">
                <w:pPr/>
              </w:pPrChange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0.2_Plan de calidad_15_03_2019.doc que se encuentra en Drive y en el repositorio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Pruebas de Calidad</w:t>
      </w:r>
    </w:p>
    <w:tbl>
      <w:tblPr>
        <w:tblStyle w:val="Table1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3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567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 de verificación y validación por el cliente: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reunión con el cliente(líder)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Entregar avances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el cliente verifique el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haga observaciones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observaciones y sugerencias del cliente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el cliente vuelva a verificar y validar hasta que el trabajo cumpla con los requisitos.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287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Las validaciones se encuentran en el documento  0.2_</w:t>
            </w:r>
            <w:commentRangeStart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 de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calidad_15_03_2019.doc que se encuentra en Drive y en el repositorio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Pruebas</w:t>
      </w: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pruebas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pruebas de integración.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pruebas de estrés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defectos encontrados se documentan en el reporte de Pruebas del sistema y pruebas de integración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EQUIPO DE TRABAJO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6153"/>
        <w:tblGridChange w:id="0">
          <w:tblGrid>
            <w:gridCol w:w="3281"/>
            <w:gridCol w:w="6153"/>
          </w:tblGrid>
        </w:tblGridChange>
      </w:tblGrid>
      <w:tr>
        <w:trPr>
          <w:trHeight w:val="300" w:hRule="atLeast"/>
        </w:trPr>
        <w:tc>
          <w:tcPr>
            <w:shd w:fill="17569b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Beatriz Miranda Miranda ---- Gerente de Planeación 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Alan Arturo Loya Favela---Gerente de Desarrollo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</w:t>
            </w:r>
            <w:ins w:author="Ericka Jazmín Robles Gómez" w:id="16" w:date="2019-05-27T14:45:4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ú</w:t>
              </w:r>
            </w:ins>
            <w:del w:author="Ericka Jazmín Robles Gómez" w:id="16" w:date="2019-05-27T14:45:40Z"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delText xml:space="preserve">u</w:delText>
              </w:r>
            </w:del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 Albino Calderón--- Gerente de Soporte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Samanta Castro Hernández---Gerente de  Calidad Y procesos</w:t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808080"/>
          <w:sz w:val="18"/>
          <w:szCs w:val="18"/>
          <w:rtl w:val="0"/>
        </w:rPr>
        <w:t xml:space="preserve">Regirse por el plan de proyecto.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PLAN DE MANEJO DE RIESGOS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plan de riesgos se identificaron posibles riesgos que podrían afectar al proyecto, riesgos de importancia alta y media, como cambios de requerimientos, fallas en sistema, equipo, herramientas, retrasos, capacitaciones inadecuadas, tiempos etc.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plan nos ayuda a saber cómo prevenir de una manera especificada como evitar que no se disparen estos riesgos, como haciendo respaldos, accediendo a la nube, revisiones, organizar bien tiempos etc.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nos ayuda a saber qué hacer si ya se dispararon los riegos para resolverlos de la mejor manera para no tener más retrasos en proyecto.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plan de riesgos se encuentra en el repositorio del drive 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0.0.1SeguimientoRiesgos.xlsx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ins w:author="Ericka Jazmín Robles Gómez" w:id="17" w:date="2019-05-27T15:36:27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PROTOCOLO DE ENTREGA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7"/>
        <w:gridCol w:w="1471"/>
        <w:gridCol w:w="1471"/>
        <w:gridCol w:w="1471"/>
        <w:gridCol w:w="1472"/>
        <w:gridCol w:w="2002"/>
        <w:tblGridChange w:id="0">
          <w:tblGrid>
            <w:gridCol w:w="1577"/>
            <w:gridCol w:w="1471"/>
            <w:gridCol w:w="1471"/>
            <w:gridCol w:w="1471"/>
            <w:gridCol w:w="1472"/>
            <w:gridCol w:w="2002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ENTREGABLES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FASE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REVISA?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¿QUIÉN APRUEBA?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CONDICIONES DE ENTREGA O CHECKLIST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6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7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8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José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9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Físico y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A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3B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C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Implementación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José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Digital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Operación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shd w:fill="ffffff" w:val="clear"/>
              <w:jc w:val="center"/>
              <w:rPr>
                <w:sz w:val="24"/>
                <w:szCs w:val="24"/>
                <w:shd w:fill="auto" w:val="clear"/>
                <w:rPrChange w:author="Sam Castro Hernandez" w:id="18" w:date="2019-03-27T23:03:00Z"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rPrChange>
              </w:rPr>
              <w:pPrChange w:author="Sam Castro Hernandez" w:id="0" w:date="2019-03-27T23:03:00Z">
                <w:pPr>
                  <w:shd w:fill="ffffff" w:val="clear"/>
                  <w:jc w:val="center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Integración y pruebas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Digital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Instalación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hd w:fill="ffffff" w:val="clear"/>
              <w:jc w:val="center"/>
              <w:rPr>
                <w:sz w:val="24"/>
                <w:szCs w:val="24"/>
                <w:shd w:fill="auto" w:val="clear"/>
                <w:rPrChange w:author="Sam Castro Hernandez" w:id="19" w:date="2019-03-27T23:04:00Z">
                  <w:rPr>
                    <w:rFonts w:ascii="Arial" w:cs="Arial" w:eastAsia="Arial" w:hAnsi="Arial"/>
                    <w:i w:val="1"/>
                    <w:color w:val="a6a6a6"/>
                    <w:sz w:val="24"/>
                    <w:szCs w:val="24"/>
                  </w:rPr>
                </w:rPrChange>
              </w:rPr>
              <w:pPrChange w:author="Sam Castro Hernandez" w:id="0" w:date="2019-03-27T23:04:00Z">
                <w:pPr>
                  <w:shd w:fill="ffffff" w:val="clear"/>
                  <w:jc w:val="center"/>
                </w:pPr>
              </w:pPrChange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Integración y pruebas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Digital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Manual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Integración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0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José Artemio Barraza Alvarado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1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2">
            <w:pPr>
              <w:shd w:fill="ffffff" w:val="clear"/>
              <w:jc w:val="center"/>
              <w:rPr>
                <w:rFonts w:ascii="Arial" w:cs="Arial" w:eastAsia="Arial" w:hAnsi="Arial"/>
                <w:i w:val="1"/>
                <w:color w:val="a6a6a6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 USB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Sistema Completo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Implementación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José Artemio Barraza Alvarado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7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shd w:fill="ffffff" w:val="clear"/>
              <w:jc w:val="center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Físico</w:t>
            </w:r>
          </w:p>
        </w:tc>
      </w:tr>
    </w:tbl>
    <w:p w:rsidR="00000000" w:rsidDel="00000000" w:rsidP="00000000" w:rsidRDefault="00000000" w:rsidRPr="00000000" w14:paraId="00000159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AMBIENTE DE IMPLEMENTACIÓN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producto será entregado en una USB   además de que  se implementar</w:t>
      </w:r>
      <w:ins w:author="Ericka Jazmín Robles Gómez" w:id="20" w:date="2019-05-27T14:45:4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á</w:t>
        </w:r>
      </w:ins>
      <w:del w:author="Ericka Jazmín Robles Gómez" w:id="20" w:date="2019-05-27T14:45:40Z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delText xml:space="preserve">a</w:delText>
        </w:r>
      </w:del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en el laboratorio  de microcontroladores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RFDI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Código de la 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Especificar   si va a Consulta, Clase o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Implementado en el Laboratorio Microcontroladores   que se encuentra dentro del ITZSO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CONTROL DE VERSIONE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manual de control de versiones es para controlar  a todo lo que se refiere a cambios de  un archivo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que  es un método estándar para manejar el desarrollo y los cambios de un archivo y del mismo proyecto.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Arial" w:cs="Arial" w:eastAsia="Arial" w:hAnsi="Arial"/>
          <w:sz w:val="24"/>
          <w:szCs w:val="24"/>
        </w:rPr>
      </w:pPr>
      <w:bookmarkStart w:colFirst="0" w:colLast="0" w:name="_79wo20s0nps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513g8bgrd8pt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link es: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rFonts w:ascii="Arial" w:cs="Arial" w:eastAsia="Arial" w:hAnsi="Arial"/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manual de control de versiones_13-03-2019_1.0.0.docx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567" w:footer="113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ka Jazmín Robles Gómez" w:id="0" w:date="2019-05-27T14:06:48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los nombres completos</w:t>
      </w:r>
    </w:p>
  </w:comment>
  <w:comment w:author="Ericka Jazmín Robles Gómez" w:id="1" w:date="2019-05-27T14:21:21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que el cliente quiere que se utilice esto</w:t>
      </w:r>
    </w:p>
  </w:comment>
  <w:comment w:author="Ericka Jazmín Robles Gómez" w:id="2" w:date="2019-05-27T14:45:39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link al documento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Verdana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7"/>
      <w:tblW w:w="10180.0" w:type="dxa"/>
      <w:jc w:val="left"/>
      <w:tblInd w:w="0.0" w:type="dxa"/>
      <w:tblLayout w:type="fixed"/>
      <w:tblLook w:val="0000"/>
    </w:tblPr>
    <w:tblGrid>
      <w:gridCol w:w="2809"/>
      <w:gridCol w:w="2268"/>
      <w:gridCol w:w="5103"/>
      <w:tblGridChange w:id="0">
        <w:tblGrid>
          <w:gridCol w:w="2809"/>
          <w:gridCol w:w="2268"/>
          <w:gridCol w:w="5103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187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CENTRO DE DESARROLLO DE SOFTWARE E INVESTIGACIÓN</w:t>
          </w:r>
        </w:p>
      </w:tc>
      <w:tc>
        <w:tcPr/>
        <w:p w:rsidR="00000000" w:rsidDel="00000000" w:rsidP="00000000" w:rsidRDefault="00000000" w:rsidRPr="00000000" w14:paraId="00000188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14 de Marzo de 2019</w:t>
          </w:r>
        </w:p>
        <w:p w:rsidR="00000000" w:rsidDel="00000000" w:rsidP="00000000" w:rsidRDefault="00000000" w:rsidRPr="00000000" w14:paraId="0000018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0.0.1</w:t>
          </w:r>
        </w:p>
      </w:tc>
      <w:tc>
        <w:tcPr/>
        <w:p w:rsidR="00000000" w:rsidDel="00000000" w:rsidP="00000000" w:rsidRDefault="00000000" w:rsidRPr="00000000" w14:paraId="0000018A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sz w:val="14"/>
              <w:szCs w:val="14"/>
              <w:rtl w:val="0"/>
            </w:rPr>
            <w:t xml:space="preserve">X- FORCE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1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6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71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8"/>
              <w:szCs w:val="28"/>
            </w:rPr>
            <w:drawing>
              <wp:inline distB="0" distT="0" distL="0" distR="0">
                <wp:extent cx="1247775" cy="1171575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72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INSTITUTO TECNOLÓGICO SUPERIOR ZACATECAS OCCIDENTE</w:t>
          </w:r>
        </w:p>
        <w:p w:rsidR="00000000" w:rsidDel="00000000" w:rsidP="00000000" w:rsidRDefault="00000000" w:rsidRPr="00000000" w14:paraId="00000173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4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PLAN DE PROYECTO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7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76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79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17A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12/03/2019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7D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Proyecto:</w:t>
          </w:r>
        </w:p>
        <w:p w:rsidR="00000000" w:rsidDel="00000000" w:rsidP="00000000" w:rsidRDefault="00000000" w:rsidRPr="00000000" w14:paraId="0000017E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Control de  acceso al laboratorio de Microcontroladores 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8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183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567" w:hanging="567"/>
      </w:pPr>
      <w:rPr/>
    </w:lvl>
    <w:lvl w:ilvl="1">
      <w:start w:val="1"/>
      <w:numFmt w:val="decimal"/>
      <w:lvlText w:val="%1.%2."/>
      <w:lvlJc w:val="left"/>
      <w:pPr>
        <w:ind w:left="1304" w:hanging="737"/>
      </w:pPr>
      <w:rPr/>
    </w:lvl>
    <w:lvl w:ilvl="2">
      <w:start w:val="1"/>
      <w:numFmt w:val="decimal"/>
      <w:lvlText w:val="%1.%2.%3."/>
      <w:lvlJc w:val="left"/>
      <w:pPr>
        <w:ind w:left="2098" w:hanging="794"/>
      </w:pPr>
      <w:rPr/>
    </w:lvl>
    <w:lvl w:ilvl="3">
      <w:start w:val="1"/>
      <w:numFmt w:val="decimal"/>
      <w:lvlText w:val="%1.%2.%3.%4."/>
      <w:lvlJc w:val="left"/>
      <w:pPr>
        <w:ind w:left="2948" w:hanging="850"/>
      </w:pPr>
      <w:rPr/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drive.google.com/drive/u/3/folders/1TFzUXxWDYaWJbILCCvIaFkQZA0AlJWZO" TargetMode="External"/><Relationship Id="rId12" Type="http://schemas.openxmlformats.org/officeDocument/2006/relationships/hyperlink" Target="https://drive.google.com/drive/u/3/folders/1Mdzmr3YN8tlbYAtymDvySRfX8GlzyvKz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drive/u/3/folders/1EYFpG7hHCvcY6IacBKX__SIrCUgtmN49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